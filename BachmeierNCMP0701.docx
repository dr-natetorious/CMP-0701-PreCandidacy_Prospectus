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DDD967" w14:textId="77777777" w:rsidR="00672831" w:rsidRDefault="00672831"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7246AB9B" w:rsidR="0082223F" w:rsidRPr="00410C69" w:rsidRDefault="0066572A" w:rsidP="00410C69">
      <w:pPr>
        <w:jc w:val="center"/>
        <w:rPr>
          <w:b/>
          <w:bCs/>
        </w:rPr>
      </w:pPr>
      <w:r w:rsidRPr="00410C69">
        <w:rPr>
          <w:b/>
          <w:bCs/>
        </w:rPr>
        <w:t>Simulating Intelligent Elderly Care Systems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5E488AC" w:rsidR="0082223F" w:rsidRDefault="008D5E74" w:rsidP="0082223F">
      <w:pPr>
        <w:jc w:val="center"/>
      </w:pPr>
      <w:r>
        <w:t>CMP-9701</w:t>
      </w:r>
      <w:r w:rsidR="0082223F">
        <w:t>:</w:t>
      </w:r>
      <w:r w:rsidR="00775A78">
        <w:t xml:space="preserve"> </w:t>
      </w:r>
      <w:proofErr w:type="spellStart"/>
      <w:r>
        <w:t>Precandiacy</w:t>
      </w:r>
      <w:proofErr w:type="spellEnd"/>
      <w:r>
        <w:t xml:space="preserve"> Prospectus for Computer Science</w:t>
      </w:r>
    </w:p>
    <w:p w14:paraId="13BFFB78" w14:textId="5AE6DE3F" w:rsidR="00CB25E9" w:rsidRDefault="008D5E74" w:rsidP="0082223F">
      <w:pPr>
        <w:jc w:val="center"/>
      </w:pPr>
      <w:r>
        <w:t>December 26,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bookmarkStart w:id="0" w:name="_Toc87544098" w:displacedByCustomXml="next"/>
    <w:sdt>
      <w:sdtPr>
        <w:rPr>
          <w:b w:val="0"/>
        </w:rPr>
        <w:id w:val="-1454621487"/>
        <w:docPartObj>
          <w:docPartGallery w:val="Table of Contents"/>
          <w:docPartUnique/>
        </w:docPartObj>
      </w:sdtPr>
      <w:sdtEndPr>
        <w:rPr>
          <w:bCs/>
          <w:noProof/>
        </w:rPr>
      </w:sdtEndPr>
      <w:sdtContent>
        <w:p w14:paraId="60C412E5" w14:textId="24265517" w:rsidR="009466BD" w:rsidRDefault="009466BD" w:rsidP="009466BD">
          <w:pPr>
            <w:pStyle w:val="Heading1"/>
          </w:pPr>
          <w:r>
            <w:t>Table of Contents</w:t>
          </w:r>
          <w:bookmarkEnd w:id="0"/>
        </w:p>
        <w:p w14:paraId="574A5D26" w14:textId="7651193D" w:rsidR="00B42098" w:rsidRDefault="009466BD">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87544098" w:history="1">
            <w:r w:rsidR="00B42098" w:rsidRPr="003876F7">
              <w:rPr>
                <w:rStyle w:val="Hyperlink"/>
                <w:noProof/>
              </w:rPr>
              <w:t>Table of Contents</w:t>
            </w:r>
            <w:r w:rsidR="00B42098">
              <w:rPr>
                <w:noProof/>
                <w:webHidden/>
              </w:rPr>
              <w:tab/>
            </w:r>
            <w:r w:rsidR="00B42098">
              <w:rPr>
                <w:noProof/>
                <w:webHidden/>
              </w:rPr>
              <w:fldChar w:fldCharType="begin"/>
            </w:r>
            <w:r w:rsidR="00B42098">
              <w:rPr>
                <w:noProof/>
                <w:webHidden/>
              </w:rPr>
              <w:instrText xml:space="preserve"> PAGEREF _Toc87544098 \h </w:instrText>
            </w:r>
            <w:r w:rsidR="00B42098">
              <w:rPr>
                <w:noProof/>
                <w:webHidden/>
              </w:rPr>
            </w:r>
            <w:r w:rsidR="00B42098">
              <w:rPr>
                <w:noProof/>
                <w:webHidden/>
              </w:rPr>
              <w:fldChar w:fldCharType="separate"/>
            </w:r>
            <w:r w:rsidR="00574CEE">
              <w:rPr>
                <w:noProof/>
                <w:webHidden/>
              </w:rPr>
              <w:t>2</w:t>
            </w:r>
            <w:r w:rsidR="00B42098">
              <w:rPr>
                <w:noProof/>
                <w:webHidden/>
              </w:rPr>
              <w:fldChar w:fldCharType="end"/>
            </w:r>
          </w:hyperlink>
        </w:p>
        <w:p w14:paraId="5AE46F18" w14:textId="249FF8FD"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"_Toc87544099" </w:instrText>
          </w:r>
          <w:ins w:id="1" w:author="Bachmeier, Nate" w:date="2021-11-25T12:56:00Z">
            <w:r w:rsidR="00255AAA">
              <w:rPr>
                <w:noProof/>
              </w:rPr>
            </w:r>
          </w:ins>
          <w:r>
            <w:rPr>
              <w:noProof/>
            </w:rPr>
            <w:fldChar w:fldCharType="separate"/>
          </w:r>
          <w:r w:rsidR="00B42098" w:rsidRPr="003876F7">
            <w:rPr>
              <w:rStyle w:val="Hyperlink"/>
              <w:noProof/>
            </w:rPr>
            <w:t>Background</w:t>
          </w:r>
          <w:r w:rsidR="00B42098">
            <w:rPr>
              <w:noProof/>
              <w:webHidden/>
            </w:rPr>
            <w:tab/>
          </w:r>
          <w:r w:rsidR="00B42098">
            <w:rPr>
              <w:noProof/>
              <w:webHidden/>
            </w:rPr>
            <w:fldChar w:fldCharType="begin"/>
          </w:r>
          <w:r w:rsidR="00B42098">
            <w:rPr>
              <w:noProof/>
              <w:webHidden/>
            </w:rPr>
            <w:instrText xml:space="preserve"> PAGEREF _Toc87544099 \h </w:instrText>
          </w:r>
          <w:r w:rsidR="00B42098">
            <w:rPr>
              <w:noProof/>
              <w:webHidden/>
            </w:rPr>
          </w:r>
          <w:r w:rsidR="00B42098">
            <w:rPr>
              <w:noProof/>
              <w:webHidden/>
            </w:rPr>
            <w:fldChar w:fldCharType="separate"/>
          </w:r>
          <w:r w:rsidR="00574CEE">
            <w:rPr>
              <w:noProof/>
              <w:webHidden/>
            </w:rPr>
            <w:t>4</w:t>
          </w:r>
          <w:r w:rsidR="00B42098">
            <w:rPr>
              <w:noProof/>
              <w:webHidden/>
            </w:rPr>
            <w:fldChar w:fldCharType="end"/>
          </w:r>
          <w:r>
            <w:rPr>
              <w:noProof/>
            </w:rPr>
            <w:fldChar w:fldCharType="end"/>
          </w:r>
        </w:p>
        <w:p w14:paraId="0886C1F7" w14:textId="67585C47"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"_Toc87544100" </w:instrText>
          </w:r>
          <w:ins w:id="2" w:author="Bachmeier, Nate" w:date="2021-11-25T12:56:00Z">
            <w:r w:rsidR="00255AAA">
              <w:rPr>
                <w:noProof/>
              </w:rPr>
            </w:r>
          </w:ins>
          <w:r>
            <w:rPr>
              <w:noProof/>
            </w:rPr>
            <w:fldChar w:fldCharType="separate"/>
          </w:r>
          <w:r w:rsidR="00B42098" w:rsidRPr="003876F7">
            <w:rPr>
              <w:rStyle w:val="Hyperlink"/>
              <w:noProof/>
            </w:rPr>
            <w:t>Problem Statement</w:t>
          </w:r>
          <w:r w:rsidR="00B42098">
            <w:rPr>
              <w:noProof/>
              <w:webHidden/>
            </w:rPr>
            <w:tab/>
          </w:r>
          <w:r w:rsidR="00B42098">
            <w:rPr>
              <w:noProof/>
              <w:webHidden/>
            </w:rPr>
            <w:fldChar w:fldCharType="begin"/>
          </w:r>
          <w:r w:rsidR="00B42098">
            <w:rPr>
              <w:noProof/>
              <w:webHidden/>
            </w:rPr>
            <w:instrText xml:space="preserve"> PAGEREF _Toc87544100 \h </w:instrText>
          </w:r>
          <w:r w:rsidR="00B42098">
            <w:rPr>
              <w:noProof/>
              <w:webHidden/>
            </w:rPr>
          </w:r>
          <w:r w:rsidR="00B42098">
            <w:rPr>
              <w:noProof/>
              <w:webHidden/>
            </w:rPr>
            <w:fldChar w:fldCharType="separate"/>
          </w:r>
          <w:r w:rsidR="00574CEE">
            <w:rPr>
              <w:noProof/>
              <w:webHidden/>
            </w:rPr>
            <w:t>5</w:t>
          </w:r>
          <w:r w:rsidR="00B42098">
            <w:rPr>
              <w:noProof/>
              <w:webHidden/>
            </w:rPr>
            <w:fldChar w:fldCharType="end"/>
          </w:r>
          <w:r>
            <w:rPr>
              <w:noProof/>
            </w:rPr>
            <w:fldChar w:fldCharType="end"/>
          </w:r>
        </w:p>
        <w:p w14:paraId="34CBD6D4" w14:textId="74599414"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"_Toc87544101" </w:instrText>
          </w:r>
          <w:ins w:id="3" w:author="Bachmeier, Nate" w:date="2021-11-25T12:56:00Z">
            <w:r w:rsidR="00255AAA">
              <w:rPr>
                <w:noProof/>
              </w:rPr>
            </w:r>
          </w:ins>
          <w:r>
            <w:rPr>
              <w:noProof/>
            </w:rPr>
            <w:fldChar w:fldCharType="separate"/>
          </w:r>
          <w:r w:rsidR="00B42098" w:rsidRPr="003876F7">
            <w:rPr>
              <w:rStyle w:val="Hyperlink"/>
              <w:noProof/>
            </w:rPr>
            <w:t>Purpose Statement</w:t>
          </w:r>
          <w:r w:rsidR="00B42098">
            <w:rPr>
              <w:noProof/>
              <w:webHidden/>
            </w:rPr>
            <w:tab/>
          </w:r>
          <w:r w:rsidR="00B42098">
            <w:rPr>
              <w:noProof/>
              <w:webHidden/>
            </w:rPr>
            <w:fldChar w:fldCharType="begin"/>
          </w:r>
          <w:r w:rsidR="00B42098">
            <w:rPr>
              <w:noProof/>
              <w:webHidden/>
            </w:rPr>
            <w:instrText xml:space="preserve"> PAGEREF _Toc87544101 \h </w:instrText>
          </w:r>
          <w:r w:rsidR="00B42098">
            <w:rPr>
              <w:noProof/>
              <w:webHidden/>
            </w:rPr>
          </w:r>
          <w:r w:rsidR="00B42098">
            <w:rPr>
              <w:noProof/>
              <w:webHidden/>
            </w:rPr>
            <w:fldChar w:fldCharType="separate"/>
          </w:r>
          <w:r w:rsidR="00574CEE">
            <w:rPr>
              <w:noProof/>
              <w:webHidden/>
            </w:rPr>
            <w:t>6</w:t>
          </w:r>
          <w:r w:rsidR="00B42098">
            <w:rPr>
              <w:noProof/>
              <w:webHidden/>
            </w:rPr>
            <w:fldChar w:fldCharType="end"/>
          </w:r>
          <w:r>
            <w:rPr>
              <w:noProof/>
            </w:rPr>
            <w:fldChar w:fldCharType="end"/>
          </w:r>
        </w:p>
        <w:p w14:paraId="0AFD6267" w14:textId="39393AB7"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"_Toc87544102" </w:instrText>
          </w:r>
          <w:ins w:id="4" w:author="Bachmeier, Nate" w:date="2021-11-25T12:56:00Z">
            <w:r w:rsidR="00255AAA">
              <w:rPr>
                <w:noProof/>
              </w:rPr>
            </w:r>
          </w:ins>
          <w:r>
            <w:rPr>
              <w:noProof/>
            </w:rPr>
            <w:fldChar w:fldCharType="separate"/>
          </w:r>
          <w:r w:rsidR="00B42098" w:rsidRPr="003876F7">
            <w:rPr>
              <w:rStyle w:val="Hyperlink"/>
              <w:noProof/>
            </w:rPr>
            <w:t>Research Questions</w:t>
          </w:r>
          <w:r w:rsidR="00B42098">
            <w:rPr>
              <w:noProof/>
              <w:webHidden/>
            </w:rPr>
            <w:tab/>
          </w:r>
          <w:r w:rsidR="00B42098">
            <w:rPr>
              <w:noProof/>
              <w:webHidden/>
            </w:rPr>
            <w:fldChar w:fldCharType="begin"/>
          </w:r>
          <w:r w:rsidR="00B42098">
            <w:rPr>
              <w:noProof/>
              <w:webHidden/>
            </w:rPr>
            <w:instrText xml:space="preserve"> PAGEREF _Toc87544102 \h </w:instrText>
          </w:r>
          <w:r w:rsidR="00B42098">
            <w:rPr>
              <w:noProof/>
              <w:webHidden/>
            </w:rPr>
          </w:r>
          <w:r w:rsidR="00B42098">
            <w:rPr>
              <w:noProof/>
              <w:webHidden/>
            </w:rPr>
            <w:fldChar w:fldCharType="separate"/>
          </w:r>
          <w:r w:rsidR="00574CEE">
            <w:rPr>
              <w:noProof/>
              <w:webHidden/>
            </w:rPr>
            <w:t>8</w:t>
          </w:r>
          <w:r w:rsidR="00B42098">
            <w:rPr>
              <w:noProof/>
              <w:webHidden/>
            </w:rPr>
            <w:fldChar w:fldCharType="end"/>
          </w:r>
          <w:r>
            <w:rPr>
              <w:noProof/>
            </w:rPr>
            <w:fldChar w:fldCharType="end"/>
          </w:r>
        </w:p>
        <w:p w14:paraId="35B4C5A9" w14:textId="68911FEE"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"_Toc87544103" </w:instrText>
          </w:r>
          <w:ins w:id="5" w:author="Bachmeier, Nate" w:date="2021-11-25T12:56:00Z">
            <w:r w:rsidR="00255AAA">
              <w:rPr>
                <w:noProof/>
              </w:rPr>
            </w:r>
          </w:ins>
          <w:r>
            <w:rPr>
              <w:noProof/>
            </w:rPr>
            <w:fldChar w:fldCharType="separate"/>
          </w:r>
          <w:r w:rsidR="00B42098" w:rsidRPr="003876F7">
            <w:rPr>
              <w:rStyle w:val="Hyperlink"/>
              <w:noProof/>
            </w:rPr>
            <w:t>Hypotheses</w:t>
          </w:r>
          <w:r w:rsidR="00B42098">
            <w:rPr>
              <w:noProof/>
              <w:webHidden/>
            </w:rPr>
            <w:tab/>
          </w:r>
          <w:r w:rsidR="00B42098">
            <w:rPr>
              <w:noProof/>
              <w:webHidden/>
            </w:rPr>
            <w:fldChar w:fldCharType="begin"/>
          </w:r>
          <w:r w:rsidR="00B42098">
            <w:rPr>
              <w:noProof/>
              <w:webHidden/>
            </w:rPr>
            <w:instrText xml:space="preserve"> PAGEREF _Toc87544103 \h </w:instrText>
          </w:r>
          <w:r w:rsidR="00B42098">
            <w:rPr>
              <w:noProof/>
              <w:webHidden/>
            </w:rPr>
          </w:r>
          <w:r w:rsidR="00B42098">
            <w:rPr>
              <w:noProof/>
              <w:webHidden/>
            </w:rPr>
            <w:fldChar w:fldCharType="separate"/>
          </w:r>
          <w:r w:rsidR="00574CEE">
            <w:rPr>
              <w:noProof/>
              <w:webHidden/>
            </w:rPr>
            <w:t>9</w:t>
          </w:r>
          <w:r w:rsidR="00B42098">
            <w:rPr>
              <w:noProof/>
              <w:webHidden/>
            </w:rPr>
            <w:fldChar w:fldCharType="end"/>
          </w:r>
          <w:r>
            <w:rPr>
              <w:noProof/>
            </w:rPr>
            <w:fldChar w:fldCharType="end"/>
          </w:r>
        </w:p>
        <w:p w14:paraId="730FBFBB" w14:textId="128E53D3"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"_Toc87544104" </w:instrText>
          </w:r>
          <w:ins w:id="6" w:author="Bachmeier, Nate" w:date="2021-11-25T12:56:00Z">
            <w:r w:rsidR="00255AAA">
              <w:rPr>
                <w:noProof/>
              </w:rPr>
            </w:r>
          </w:ins>
          <w:r>
            <w:rPr>
              <w:noProof/>
            </w:rPr>
            <w:fldChar w:fldCharType="separate"/>
          </w:r>
          <w:r w:rsidR="00B42098" w:rsidRPr="003876F7">
            <w:rPr>
              <w:rStyle w:val="Hyperlink"/>
              <w:noProof/>
            </w:rPr>
            <w:t>Research Methodology</w:t>
          </w:r>
          <w:r w:rsidR="00B42098">
            <w:rPr>
              <w:noProof/>
              <w:webHidden/>
            </w:rPr>
            <w:tab/>
          </w:r>
          <w:r w:rsidR="00B42098">
            <w:rPr>
              <w:noProof/>
              <w:webHidden/>
            </w:rPr>
            <w:fldChar w:fldCharType="begin"/>
          </w:r>
          <w:r w:rsidR="00B42098">
            <w:rPr>
              <w:noProof/>
              <w:webHidden/>
            </w:rPr>
            <w:instrText xml:space="preserve"> PAGEREF _Toc87544104 \h </w:instrText>
          </w:r>
          <w:r w:rsidR="00B42098">
            <w:rPr>
              <w:noProof/>
              <w:webHidden/>
            </w:rPr>
          </w:r>
          <w:r w:rsidR="00B42098">
            <w:rPr>
              <w:noProof/>
              <w:webHidden/>
            </w:rPr>
            <w:fldChar w:fldCharType="separate"/>
          </w:r>
          <w:r w:rsidR="00574CEE">
            <w:rPr>
              <w:noProof/>
              <w:webHidden/>
            </w:rPr>
            <w:t>9</w:t>
          </w:r>
          <w:r w:rsidR="00B42098">
            <w:rPr>
              <w:noProof/>
              <w:webHidden/>
            </w:rPr>
            <w:fldChar w:fldCharType="end"/>
          </w:r>
          <w:r>
            <w:rPr>
              <w:noProof/>
            </w:rPr>
            <w:fldChar w:fldCharType="end"/>
          </w:r>
        </w:p>
        <w:p w14:paraId="3E3B52E2" w14:textId="1F0D67C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"_Toc87544105" </w:instrText>
          </w:r>
          <w:ins w:id="7" w:author="Bachmeier, Nate" w:date="2021-11-25T12:56:00Z">
            <w:r w:rsidR="00255AAA">
              <w:rPr>
                <w:noProof/>
              </w:rPr>
            </w:r>
          </w:ins>
          <w:r>
            <w:rPr>
              <w:noProof/>
            </w:rPr>
            <w:fldChar w:fldCharType="separate"/>
          </w:r>
          <w:r w:rsidR="00B42098" w:rsidRPr="003876F7">
            <w:rPr>
              <w:rStyle w:val="Hyperlink"/>
              <w:noProof/>
            </w:rPr>
            <w:t>Artifacts</w:t>
          </w:r>
          <w:r w:rsidR="00B42098">
            <w:rPr>
              <w:noProof/>
              <w:webHidden/>
            </w:rPr>
            <w:tab/>
          </w:r>
          <w:r w:rsidR="00B42098">
            <w:rPr>
              <w:noProof/>
              <w:webHidden/>
            </w:rPr>
            <w:fldChar w:fldCharType="begin"/>
          </w:r>
          <w:r w:rsidR="00B42098">
            <w:rPr>
              <w:noProof/>
              <w:webHidden/>
            </w:rPr>
            <w:instrText xml:space="preserve"> PAGEREF _Toc87544105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04E77BF3" w14:textId="03209965"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"_Toc87544106" </w:instrText>
          </w:r>
          <w:ins w:id="8" w:author="Bachmeier, Nate" w:date="2021-11-25T12:56:00Z">
            <w:r w:rsidR="00255AAA">
              <w:rPr>
                <w:noProof/>
              </w:rPr>
            </w:r>
          </w:ins>
          <w:r>
            <w:rPr>
              <w:noProof/>
            </w:rPr>
            <w:fldChar w:fldCharType="separate"/>
          </w:r>
          <w:r w:rsidR="00B42098" w:rsidRPr="003876F7">
            <w:rPr>
              <w:rStyle w:val="Hyperlink"/>
              <w:noProof/>
            </w:rPr>
            <w:t>Data Generation</w:t>
          </w:r>
          <w:r w:rsidR="00B42098">
            <w:rPr>
              <w:noProof/>
              <w:webHidden/>
            </w:rPr>
            <w:tab/>
          </w:r>
          <w:r w:rsidR="00B42098">
            <w:rPr>
              <w:noProof/>
              <w:webHidden/>
            </w:rPr>
            <w:fldChar w:fldCharType="begin"/>
          </w:r>
          <w:r w:rsidR="00B42098">
            <w:rPr>
              <w:noProof/>
              <w:webHidden/>
            </w:rPr>
            <w:instrText xml:space="preserve"> PAGEREF _Toc87544106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3F8AD692" w14:textId="440810B5"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"_Toc87544107" </w:instrText>
          </w:r>
          <w:ins w:id="9" w:author="Bachmeier, Nate" w:date="2021-11-25T12:56:00Z">
            <w:r w:rsidR="00255AAA">
              <w:rPr>
                <w:noProof/>
              </w:rPr>
            </w:r>
          </w:ins>
          <w:r>
            <w:rPr>
              <w:noProof/>
            </w:rPr>
            <w:fldChar w:fldCharType="separate"/>
          </w:r>
          <w:r w:rsidR="00B42098" w:rsidRPr="003876F7">
            <w:rPr>
              <w:rStyle w:val="Hyperlink"/>
              <w:noProof/>
            </w:rPr>
            <w:t>Environmental Simulation</w:t>
          </w:r>
          <w:r w:rsidR="00B42098">
            <w:rPr>
              <w:noProof/>
              <w:webHidden/>
            </w:rPr>
            <w:tab/>
          </w:r>
          <w:r w:rsidR="00B42098">
            <w:rPr>
              <w:noProof/>
              <w:webHidden/>
            </w:rPr>
            <w:fldChar w:fldCharType="begin"/>
          </w:r>
          <w:r w:rsidR="00B42098">
            <w:rPr>
              <w:noProof/>
              <w:webHidden/>
            </w:rPr>
            <w:instrText xml:space="preserve"> PAGEREF _Toc87544107 \h </w:instrText>
          </w:r>
          <w:r w:rsidR="00B42098">
            <w:rPr>
              <w:noProof/>
              <w:webHidden/>
            </w:rPr>
          </w:r>
          <w:r w:rsidR="00B42098">
            <w:rPr>
              <w:noProof/>
              <w:webHidden/>
            </w:rPr>
            <w:fldChar w:fldCharType="separate"/>
          </w:r>
          <w:r w:rsidR="00574CEE">
            <w:rPr>
              <w:noProof/>
              <w:webHidden/>
            </w:rPr>
            <w:t>10</w:t>
          </w:r>
          <w:r w:rsidR="00B42098">
            <w:rPr>
              <w:noProof/>
              <w:webHidden/>
            </w:rPr>
            <w:fldChar w:fldCharType="end"/>
          </w:r>
          <w:r>
            <w:rPr>
              <w:noProof/>
            </w:rPr>
            <w:fldChar w:fldCharType="end"/>
          </w:r>
        </w:p>
        <w:p w14:paraId="4C5668D8" w14:textId="35A3FF50"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"_Toc87544108" </w:instrText>
          </w:r>
          <w:ins w:id="10" w:author="Bachmeier, Nate" w:date="2021-11-25T12:56:00Z">
            <w:r w:rsidR="00255AAA">
              <w:rPr>
                <w:noProof/>
              </w:rPr>
            </w:r>
          </w:ins>
          <w:r>
            <w:rPr>
              <w:noProof/>
            </w:rPr>
            <w:fldChar w:fldCharType="separate"/>
          </w:r>
          <w:r w:rsidR="00B42098" w:rsidRPr="003876F7">
            <w:rPr>
              <w:rStyle w:val="Hyperlink"/>
              <w:noProof/>
            </w:rPr>
            <w:t>Extracting Intents</w:t>
          </w:r>
          <w:r w:rsidR="00B42098">
            <w:rPr>
              <w:noProof/>
              <w:webHidden/>
            </w:rPr>
            <w:tab/>
          </w:r>
          <w:r w:rsidR="00B42098">
            <w:rPr>
              <w:noProof/>
              <w:webHidden/>
            </w:rPr>
            <w:fldChar w:fldCharType="begin"/>
          </w:r>
          <w:r w:rsidR="00B42098">
            <w:rPr>
              <w:noProof/>
              <w:webHidden/>
            </w:rPr>
            <w:instrText xml:space="preserve"> PAGEREF _Toc87544108 \h </w:instrText>
          </w:r>
          <w:r w:rsidR="00B42098">
            <w:rPr>
              <w:noProof/>
              <w:webHidden/>
            </w:rPr>
          </w:r>
          <w:r w:rsidR="00B42098">
            <w:rPr>
              <w:noProof/>
              <w:webHidden/>
            </w:rPr>
            <w:fldChar w:fldCharType="separate"/>
          </w:r>
          <w:r w:rsidR="00574CEE">
            <w:rPr>
              <w:noProof/>
              <w:webHidden/>
            </w:rPr>
            <w:t>11</w:t>
          </w:r>
          <w:r w:rsidR="00B42098">
            <w:rPr>
              <w:noProof/>
              <w:webHidden/>
            </w:rPr>
            <w:fldChar w:fldCharType="end"/>
          </w:r>
          <w:r>
            <w:rPr>
              <w:noProof/>
            </w:rPr>
            <w:fldChar w:fldCharType="end"/>
          </w:r>
        </w:p>
        <w:p w14:paraId="2A00FD16" w14:textId="15F97957"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"_Toc87544109" </w:instrText>
          </w:r>
          <w:ins w:id="11" w:author="Bachmeier, Nate" w:date="2021-11-25T12:56:00Z">
            <w:r w:rsidR="00255AAA">
              <w:rPr>
                <w:noProof/>
              </w:rPr>
            </w:r>
          </w:ins>
          <w:r>
            <w:rPr>
              <w:noProof/>
            </w:rPr>
            <w:fldChar w:fldCharType="separate"/>
          </w:r>
          <w:r w:rsidR="00B42098" w:rsidRPr="003876F7">
            <w:rPr>
              <w:rStyle w:val="Hyperlink"/>
              <w:noProof/>
            </w:rPr>
            <w:t>Feedback Mechanism</w:t>
          </w:r>
          <w:r w:rsidR="00B42098">
            <w:rPr>
              <w:noProof/>
              <w:webHidden/>
            </w:rPr>
            <w:tab/>
          </w:r>
          <w:r w:rsidR="00B42098">
            <w:rPr>
              <w:noProof/>
              <w:webHidden/>
            </w:rPr>
            <w:fldChar w:fldCharType="begin"/>
          </w:r>
          <w:r w:rsidR="00B42098">
            <w:rPr>
              <w:noProof/>
              <w:webHidden/>
            </w:rPr>
            <w:instrText xml:space="preserve"> PAGEREF _Toc87544109 \h </w:instrText>
          </w:r>
          <w:r w:rsidR="00B42098">
            <w:rPr>
              <w:noProof/>
              <w:webHidden/>
            </w:rPr>
          </w:r>
          <w:r w:rsidR="00B42098">
            <w:rPr>
              <w:noProof/>
              <w:webHidden/>
            </w:rPr>
            <w:fldChar w:fldCharType="separate"/>
          </w:r>
          <w:ins w:id="12" w:author="Bachmeier, Nate" w:date="2021-11-25T13:44:00Z">
            <w:r w:rsidR="00574CEE">
              <w:rPr>
                <w:noProof/>
                <w:webHidden/>
              </w:rPr>
              <w:t>12</w:t>
            </w:r>
          </w:ins>
          <w:del w:id="13" w:author="Bachmeier, Nate" w:date="2021-11-25T12:56:00Z">
            <w:r w:rsidR="00B42098" w:rsidDel="00255AAA">
              <w:rPr>
                <w:noProof/>
                <w:webHidden/>
              </w:rPr>
              <w:delText>11</w:delText>
            </w:r>
          </w:del>
          <w:r w:rsidR="00B42098">
            <w:rPr>
              <w:noProof/>
              <w:webHidden/>
            </w:rPr>
            <w:fldChar w:fldCharType="end"/>
          </w:r>
          <w:r>
            <w:rPr>
              <w:noProof/>
            </w:rPr>
            <w:fldChar w:fldCharType="end"/>
          </w:r>
        </w:p>
        <w:p w14:paraId="02FA0DF0" w14:textId="7F61369F"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"_Toc87544110" </w:instrText>
          </w:r>
          <w:ins w:id="14" w:author="Bachmeier, Nate" w:date="2021-11-25T12:56:00Z">
            <w:r w:rsidR="00255AAA">
              <w:rPr>
                <w:noProof/>
              </w:rPr>
            </w:r>
          </w:ins>
          <w:r>
            <w:rPr>
              <w:noProof/>
            </w:rPr>
            <w:fldChar w:fldCharType="separate"/>
          </w:r>
          <w:r w:rsidR="00B42098" w:rsidRPr="003876F7">
            <w:rPr>
              <w:rStyle w:val="Hyperlink"/>
              <w:noProof/>
            </w:rPr>
            <w:t>Artifact Requirements</w:t>
          </w:r>
          <w:r w:rsidR="00B42098">
            <w:rPr>
              <w:noProof/>
              <w:webHidden/>
            </w:rPr>
            <w:tab/>
          </w:r>
          <w:r w:rsidR="00B42098">
            <w:rPr>
              <w:noProof/>
              <w:webHidden/>
            </w:rPr>
            <w:fldChar w:fldCharType="begin"/>
          </w:r>
          <w:r w:rsidR="00B42098">
            <w:rPr>
              <w:noProof/>
              <w:webHidden/>
            </w:rPr>
            <w:instrText xml:space="preserve"> PAGEREF _Toc87544110 \h </w:instrText>
          </w:r>
          <w:r w:rsidR="00B42098">
            <w:rPr>
              <w:noProof/>
              <w:webHidden/>
            </w:rPr>
          </w:r>
          <w:r w:rsidR="00B42098">
            <w:rPr>
              <w:noProof/>
              <w:webHidden/>
            </w:rPr>
            <w:fldChar w:fldCharType="separate"/>
          </w:r>
          <w:ins w:id="15" w:author="Bachmeier, Nate" w:date="2021-11-25T13:44:00Z">
            <w:r w:rsidR="00574CEE">
              <w:rPr>
                <w:noProof/>
                <w:webHidden/>
              </w:rPr>
              <w:t>12</w:t>
            </w:r>
          </w:ins>
          <w:del w:id="16" w:author="Bachmeier, Nate" w:date="2021-11-25T12:56:00Z">
            <w:r w:rsidR="00B42098" w:rsidDel="00255AAA">
              <w:rPr>
                <w:noProof/>
                <w:webHidden/>
              </w:rPr>
              <w:delText>11</w:delText>
            </w:r>
          </w:del>
          <w:r w:rsidR="00B42098">
            <w:rPr>
              <w:noProof/>
              <w:webHidden/>
            </w:rPr>
            <w:fldChar w:fldCharType="end"/>
          </w:r>
          <w:r>
            <w:rPr>
              <w:noProof/>
            </w:rPr>
            <w:fldChar w:fldCharType="end"/>
          </w:r>
        </w:p>
        <w:p w14:paraId="4DF5549A" w14:textId="7E6F80FF"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"_Toc87544111" </w:instrText>
          </w:r>
          <w:ins w:id="17" w:author="Bachmeier, Nate" w:date="2021-11-25T12:56:00Z">
            <w:r w:rsidR="00255AAA">
              <w:rPr>
                <w:noProof/>
              </w:rPr>
            </w:r>
          </w:ins>
          <w:r>
            <w:rPr>
              <w:noProof/>
            </w:rPr>
            <w:fldChar w:fldCharType="separate"/>
          </w:r>
          <w:r w:rsidR="00B42098" w:rsidRPr="003876F7">
            <w:rPr>
              <w:rStyle w:val="Hyperlink"/>
              <w:strike/>
              <w:noProof/>
            </w:rPr>
            <w:t>User Roles</w:t>
          </w:r>
          <w:r w:rsidR="00B42098">
            <w:rPr>
              <w:noProof/>
              <w:webHidden/>
            </w:rPr>
            <w:tab/>
          </w:r>
          <w:r w:rsidR="00B42098">
            <w:rPr>
              <w:noProof/>
              <w:webHidden/>
            </w:rPr>
            <w:fldChar w:fldCharType="begin"/>
          </w:r>
          <w:r w:rsidR="00B42098">
            <w:rPr>
              <w:noProof/>
              <w:webHidden/>
            </w:rPr>
            <w:instrText xml:space="preserve"> PAGEREF _Toc87544111 \h </w:instrText>
          </w:r>
          <w:r w:rsidR="00B42098">
            <w:rPr>
              <w:noProof/>
              <w:webHidden/>
            </w:rPr>
          </w:r>
          <w:r w:rsidR="00B42098">
            <w:rPr>
              <w:noProof/>
              <w:webHidden/>
            </w:rPr>
            <w:fldChar w:fldCharType="separate"/>
          </w:r>
          <w:r w:rsidR="00574CEE">
            <w:rPr>
              <w:noProof/>
              <w:webHidden/>
            </w:rPr>
            <w:t>12</w:t>
          </w:r>
          <w:r w:rsidR="00B42098">
            <w:rPr>
              <w:noProof/>
              <w:webHidden/>
            </w:rPr>
            <w:fldChar w:fldCharType="end"/>
          </w:r>
          <w:r>
            <w:rPr>
              <w:noProof/>
            </w:rPr>
            <w:fldChar w:fldCharType="end"/>
          </w:r>
        </w:p>
        <w:p w14:paraId="57BB7C6D" w14:textId="2B16E79D"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"_Toc87544112" </w:instrText>
          </w:r>
          <w:ins w:id="18" w:author="Bachmeier, Nate" w:date="2021-11-25T12:56:00Z">
            <w:r w:rsidR="00255AAA">
              <w:rPr>
                <w:noProof/>
              </w:rPr>
            </w:r>
          </w:ins>
          <w:r>
            <w:rPr>
              <w:noProof/>
            </w:rPr>
            <w:fldChar w:fldCharType="separate"/>
          </w:r>
          <w:r w:rsidR="00B42098" w:rsidRPr="003876F7">
            <w:rPr>
              <w:rStyle w:val="Hyperlink"/>
              <w:noProof/>
            </w:rPr>
            <w:t>System Architecture</w:t>
          </w:r>
          <w:r w:rsidR="00B42098">
            <w:rPr>
              <w:noProof/>
              <w:webHidden/>
            </w:rPr>
            <w:tab/>
          </w:r>
          <w:r w:rsidR="00B42098">
            <w:rPr>
              <w:noProof/>
              <w:webHidden/>
            </w:rPr>
            <w:fldChar w:fldCharType="begin"/>
          </w:r>
          <w:r w:rsidR="00B42098">
            <w:rPr>
              <w:noProof/>
              <w:webHidden/>
            </w:rPr>
            <w:instrText xml:space="preserve"> PAGEREF _Toc87544112 \h </w:instrText>
          </w:r>
          <w:r w:rsidR="00B42098">
            <w:rPr>
              <w:noProof/>
              <w:webHidden/>
            </w:rPr>
          </w:r>
          <w:r w:rsidR="00B42098">
            <w:rPr>
              <w:noProof/>
              <w:webHidden/>
            </w:rPr>
            <w:fldChar w:fldCharType="separate"/>
          </w:r>
          <w:r w:rsidR="00574CEE">
            <w:rPr>
              <w:noProof/>
              <w:webHidden/>
            </w:rPr>
            <w:t>12</w:t>
          </w:r>
          <w:r w:rsidR="00B42098">
            <w:rPr>
              <w:noProof/>
              <w:webHidden/>
            </w:rPr>
            <w:fldChar w:fldCharType="end"/>
          </w:r>
          <w:r>
            <w:rPr>
              <w:noProof/>
            </w:rPr>
            <w:fldChar w:fldCharType="end"/>
          </w:r>
        </w:p>
        <w:p w14:paraId="4EA14254" w14:textId="7245D7E6" w:rsidR="00B42098" w:rsidRDefault="00672831">
          <w:pPr>
            <w:pStyle w:val="TOC3"/>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"_Toc87544113" </w:instrText>
          </w:r>
          <w:ins w:id="19" w:author="Bachmeier, Nate" w:date="2021-11-25T12:56:00Z">
            <w:r w:rsidR="00255AAA">
              <w:rPr>
                <w:noProof/>
              </w:rPr>
            </w:r>
          </w:ins>
          <w:r>
            <w:rPr>
              <w:noProof/>
            </w:rPr>
            <w:fldChar w:fldCharType="separate"/>
          </w:r>
          <w:r w:rsidR="00B42098" w:rsidRPr="003876F7">
            <w:rPr>
              <w:rStyle w:val="Hyperlink"/>
              <w:noProof/>
            </w:rPr>
            <w:t>System Reliability</w:t>
          </w:r>
          <w:r w:rsidR="00B42098">
            <w:rPr>
              <w:noProof/>
              <w:webHidden/>
            </w:rPr>
            <w:tab/>
          </w:r>
          <w:r w:rsidR="00B42098">
            <w:rPr>
              <w:noProof/>
              <w:webHidden/>
            </w:rPr>
            <w:fldChar w:fldCharType="begin"/>
          </w:r>
          <w:r w:rsidR="00B42098">
            <w:rPr>
              <w:noProof/>
              <w:webHidden/>
            </w:rPr>
            <w:instrText xml:space="preserve"> PAGEREF _Toc87544113 \h </w:instrText>
          </w:r>
          <w:r w:rsidR="00B42098">
            <w:rPr>
              <w:noProof/>
              <w:webHidden/>
            </w:rPr>
          </w:r>
          <w:r w:rsidR="00B42098">
            <w:rPr>
              <w:noProof/>
              <w:webHidden/>
            </w:rPr>
            <w:fldChar w:fldCharType="separate"/>
          </w:r>
          <w:r w:rsidR="00574CEE">
            <w:rPr>
              <w:noProof/>
              <w:webHidden/>
            </w:rPr>
            <w:t>13</w:t>
          </w:r>
          <w:r w:rsidR="00B42098">
            <w:rPr>
              <w:noProof/>
              <w:webHidden/>
            </w:rPr>
            <w:fldChar w:fldCharType="end"/>
          </w:r>
          <w:r>
            <w:rPr>
              <w:noProof/>
            </w:rPr>
            <w:fldChar w:fldCharType="end"/>
          </w:r>
        </w:p>
        <w:p w14:paraId="1B7A7D77" w14:textId="3974C4B5"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"_Toc87544114" </w:instrText>
          </w:r>
          <w:ins w:id="20" w:author="Bachmeier, Nate" w:date="2021-11-25T12:56:00Z">
            <w:r w:rsidR="00255AAA">
              <w:rPr>
                <w:noProof/>
              </w:rPr>
            </w:r>
          </w:ins>
          <w:r>
            <w:rPr>
              <w:noProof/>
            </w:rPr>
            <w:fldChar w:fldCharType="separate"/>
          </w:r>
          <w:r w:rsidR="00B42098" w:rsidRPr="003876F7">
            <w:rPr>
              <w:rStyle w:val="Hyperlink"/>
              <w:noProof/>
            </w:rPr>
            <w:t>Contributions</w:t>
          </w:r>
          <w:r w:rsidR="00B42098">
            <w:rPr>
              <w:noProof/>
              <w:webHidden/>
            </w:rPr>
            <w:tab/>
          </w:r>
          <w:r w:rsidR="00B42098">
            <w:rPr>
              <w:noProof/>
              <w:webHidden/>
            </w:rPr>
            <w:fldChar w:fldCharType="begin"/>
          </w:r>
          <w:r w:rsidR="00B42098">
            <w:rPr>
              <w:noProof/>
              <w:webHidden/>
            </w:rPr>
            <w:instrText xml:space="preserve"> PAGEREF _Toc87544114 \h </w:instrText>
          </w:r>
          <w:r w:rsidR="00B42098">
            <w:rPr>
              <w:noProof/>
              <w:webHidden/>
            </w:rPr>
          </w:r>
          <w:r w:rsidR="00B42098">
            <w:rPr>
              <w:noProof/>
              <w:webHidden/>
            </w:rPr>
            <w:fldChar w:fldCharType="separate"/>
          </w:r>
          <w:ins w:id="21" w:author="Bachmeier, Nate" w:date="2021-11-25T13:44:00Z">
            <w:r w:rsidR="00574CEE">
              <w:rPr>
                <w:noProof/>
                <w:webHidden/>
              </w:rPr>
              <w:t>14</w:t>
            </w:r>
          </w:ins>
          <w:del w:id="22" w:author="Bachmeier, Nate" w:date="2021-11-25T12:56:00Z">
            <w:r w:rsidR="00B42098" w:rsidDel="00255AAA">
              <w:rPr>
                <w:noProof/>
                <w:webHidden/>
              </w:rPr>
              <w:delText>13</w:delText>
            </w:r>
          </w:del>
          <w:r w:rsidR="00B42098">
            <w:rPr>
              <w:noProof/>
              <w:webHidden/>
            </w:rPr>
            <w:fldChar w:fldCharType="end"/>
          </w:r>
          <w:r>
            <w:rPr>
              <w:noProof/>
            </w:rPr>
            <w:fldChar w:fldCharType="end"/>
          </w:r>
        </w:p>
        <w:p w14:paraId="452BF5C1" w14:textId="75DB680F"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"_Toc87544115" </w:instrText>
          </w:r>
          <w:ins w:id="23" w:author="Bachmeier, Nate" w:date="2021-11-25T12:56:00Z">
            <w:r w:rsidR="00255AAA">
              <w:rPr>
                <w:noProof/>
              </w:rPr>
            </w:r>
          </w:ins>
          <w:r>
            <w:rPr>
              <w:noProof/>
            </w:rPr>
            <w:fldChar w:fldCharType="separate"/>
          </w:r>
          <w:r w:rsidR="00B42098" w:rsidRPr="003876F7">
            <w:rPr>
              <w:rStyle w:val="Hyperlink"/>
              <w:noProof/>
            </w:rPr>
            <w:t>Measurements and Evaluation</w:t>
          </w:r>
          <w:r w:rsidR="00B42098">
            <w:rPr>
              <w:noProof/>
              <w:webHidden/>
            </w:rPr>
            <w:tab/>
          </w:r>
          <w:r w:rsidR="00B42098">
            <w:rPr>
              <w:noProof/>
              <w:webHidden/>
            </w:rPr>
            <w:fldChar w:fldCharType="begin"/>
          </w:r>
          <w:r w:rsidR="00B42098">
            <w:rPr>
              <w:noProof/>
              <w:webHidden/>
            </w:rPr>
            <w:instrText xml:space="preserve"> PAGEREF _Toc87544115 \h </w:instrText>
          </w:r>
          <w:r w:rsidR="00B42098">
            <w:rPr>
              <w:noProof/>
              <w:webHidden/>
            </w:rPr>
          </w:r>
          <w:r w:rsidR="00B42098">
            <w:rPr>
              <w:noProof/>
              <w:webHidden/>
            </w:rPr>
            <w:fldChar w:fldCharType="separate"/>
          </w:r>
          <w:r w:rsidR="00574CEE">
            <w:rPr>
              <w:noProof/>
              <w:webHidden/>
            </w:rPr>
            <w:t>14</w:t>
          </w:r>
          <w:r w:rsidR="00B42098">
            <w:rPr>
              <w:noProof/>
              <w:webHidden/>
            </w:rPr>
            <w:fldChar w:fldCharType="end"/>
          </w:r>
          <w:r>
            <w:rPr>
              <w:noProof/>
            </w:rPr>
            <w:fldChar w:fldCharType="end"/>
          </w:r>
        </w:p>
        <w:p w14:paraId="427FB771" w14:textId="4F13AF0E"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"_Toc87544116" </w:instrText>
          </w:r>
          <w:ins w:id="24" w:author="Bachmeier, Nate" w:date="2021-11-25T12:56:00Z">
            <w:r w:rsidR="00255AAA">
              <w:rPr>
                <w:noProof/>
              </w:rPr>
            </w:r>
          </w:ins>
          <w:r>
            <w:rPr>
              <w:noProof/>
            </w:rPr>
            <w:fldChar w:fldCharType="separate"/>
          </w:r>
          <w:r w:rsidR="00B42098" w:rsidRPr="003876F7">
            <w:rPr>
              <w:rStyle w:val="Hyperlink"/>
              <w:noProof/>
            </w:rPr>
            <w:t>Data Collection Process</w:t>
          </w:r>
          <w:r w:rsidR="00B42098">
            <w:rPr>
              <w:noProof/>
              <w:webHidden/>
            </w:rPr>
            <w:tab/>
          </w:r>
          <w:r w:rsidR="00B42098">
            <w:rPr>
              <w:noProof/>
              <w:webHidden/>
            </w:rPr>
            <w:fldChar w:fldCharType="begin"/>
          </w:r>
          <w:r w:rsidR="00B42098">
            <w:rPr>
              <w:noProof/>
              <w:webHidden/>
            </w:rPr>
            <w:instrText xml:space="preserve"> PAGEREF _Toc87544116 \h </w:instrText>
          </w:r>
          <w:r w:rsidR="00B42098">
            <w:rPr>
              <w:noProof/>
              <w:webHidden/>
            </w:rPr>
          </w:r>
          <w:r w:rsidR="00B42098">
            <w:rPr>
              <w:noProof/>
              <w:webHidden/>
            </w:rPr>
            <w:fldChar w:fldCharType="separate"/>
          </w:r>
          <w:r w:rsidR="00574CEE">
            <w:rPr>
              <w:noProof/>
              <w:webHidden/>
            </w:rPr>
            <w:t>14</w:t>
          </w:r>
          <w:r w:rsidR="00B42098">
            <w:rPr>
              <w:noProof/>
              <w:webHidden/>
            </w:rPr>
            <w:fldChar w:fldCharType="end"/>
          </w:r>
          <w:r>
            <w:rPr>
              <w:noProof/>
            </w:rPr>
            <w:fldChar w:fldCharType="end"/>
          </w:r>
        </w:p>
        <w:p w14:paraId="38AD4B15" w14:textId="5645F160" w:rsidR="00B42098" w:rsidRDefault="00672831">
          <w:pPr>
            <w:pStyle w:val="TOC2"/>
            <w:tabs>
              <w:tab w:val="right" w:leader="dot" w:pos="9350"/>
            </w:tabs>
            <w:rPr>
              <w:rFonts w:asciiTheme="minorHAnsi" w:eastAsiaTheme="minorEastAsia" w:hAnsiTheme="minorHAnsi" w:cstheme="minorBidi"/>
              <w:noProof/>
              <w:sz w:val="22"/>
              <w:szCs w:val="22"/>
            </w:rPr>
          </w:pPr>
          <w:r>
            <w:rPr>
              <w:noProof/>
            </w:rPr>
            <w:lastRenderedPageBreak/>
            <w:fldChar w:fldCharType="begin"/>
          </w:r>
          <w:r>
            <w:rPr>
              <w:noProof/>
            </w:rPr>
            <w:instrText xml:space="preserve"> HYPERLINK \l "_Toc87544117" </w:instrText>
          </w:r>
          <w:ins w:id="25" w:author="Bachmeier, Nate" w:date="2021-11-25T12:56:00Z">
            <w:r w:rsidR="00255AAA">
              <w:rPr>
                <w:noProof/>
              </w:rPr>
            </w:r>
          </w:ins>
          <w:r>
            <w:rPr>
              <w:noProof/>
            </w:rPr>
            <w:fldChar w:fldCharType="separate"/>
          </w:r>
          <w:r w:rsidR="00B42098" w:rsidRPr="003876F7">
            <w:rPr>
              <w:rStyle w:val="Hyperlink"/>
              <w:noProof/>
            </w:rPr>
            <w:t>Evaluation Process</w:t>
          </w:r>
          <w:r w:rsidR="00B42098">
            <w:rPr>
              <w:noProof/>
              <w:webHidden/>
            </w:rPr>
            <w:tab/>
          </w:r>
          <w:r w:rsidR="00B42098">
            <w:rPr>
              <w:noProof/>
              <w:webHidden/>
            </w:rPr>
            <w:fldChar w:fldCharType="begin"/>
          </w:r>
          <w:r w:rsidR="00B42098">
            <w:rPr>
              <w:noProof/>
              <w:webHidden/>
            </w:rPr>
            <w:instrText xml:space="preserve"> PAGEREF _Toc87544117 \h </w:instrText>
          </w:r>
          <w:r w:rsidR="00B42098">
            <w:rPr>
              <w:noProof/>
              <w:webHidden/>
            </w:rPr>
          </w:r>
          <w:r w:rsidR="00B42098">
            <w:rPr>
              <w:noProof/>
              <w:webHidden/>
            </w:rPr>
            <w:fldChar w:fldCharType="separate"/>
          </w:r>
          <w:r w:rsidR="00574CEE">
            <w:rPr>
              <w:noProof/>
              <w:webHidden/>
            </w:rPr>
            <w:t>15</w:t>
          </w:r>
          <w:r w:rsidR="00B42098">
            <w:rPr>
              <w:noProof/>
              <w:webHidden/>
            </w:rPr>
            <w:fldChar w:fldCharType="end"/>
          </w:r>
          <w:r>
            <w:rPr>
              <w:noProof/>
            </w:rPr>
            <w:fldChar w:fldCharType="end"/>
          </w:r>
        </w:p>
        <w:p w14:paraId="6B264715" w14:textId="2CA1509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"_Toc87544118" </w:instrText>
          </w:r>
          <w:ins w:id="26" w:author="Bachmeier, Nate" w:date="2021-11-25T12:56:00Z">
            <w:r w:rsidR="00255AAA">
              <w:rPr>
                <w:noProof/>
              </w:rPr>
            </w:r>
          </w:ins>
          <w:r>
            <w:rPr>
              <w:noProof/>
            </w:rPr>
            <w:fldChar w:fldCharType="separate"/>
          </w:r>
          <w:r w:rsidR="00B42098" w:rsidRPr="003876F7">
            <w:rPr>
              <w:rStyle w:val="Hyperlink"/>
              <w:noProof/>
            </w:rPr>
            <w:t>Benchmarking</w:t>
          </w:r>
          <w:r w:rsidR="00B42098">
            <w:rPr>
              <w:noProof/>
              <w:webHidden/>
            </w:rPr>
            <w:tab/>
          </w:r>
          <w:r w:rsidR="00B42098">
            <w:rPr>
              <w:noProof/>
              <w:webHidden/>
            </w:rPr>
            <w:fldChar w:fldCharType="begin"/>
          </w:r>
          <w:r w:rsidR="00B42098">
            <w:rPr>
              <w:noProof/>
              <w:webHidden/>
            </w:rPr>
            <w:instrText xml:space="preserve"> PAGEREF _Toc87544118 \h </w:instrText>
          </w:r>
          <w:r w:rsidR="00B42098">
            <w:rPr>
              <w:noProof/>
              <w:webHidden/>
            </w:rPr>
          </w:r>
          <w:r w:rsidR="00B42098">
            <w:rPr>
              <w:noProof/>
              <w:webHidden/>
            </w:rPr>
            <w:fldChar w:fldCharType="separate"/>
          </w:r>
          <w:ins w:id="27" w:author="Bachmeier, Nate" w:date="2021-11-25T13:44:00Z">
            <w:r w:rsidR="00574CEE">
              <w:rPr>
                <w:noProof/>
                <w:webHidden/>
              </w:rPr>
              <w:t>15</w:t>
            </w:r>
          </w:ins>
          <w:del w:id="28" w:author="Bachmeier, Nate" w:date="2021-11-25T12:56:00Z">
            <w:r w:rsidR="00B42098" w:rsidDel="00255AAA">
              <w:rPr>
                <w:noProof/>
                <w:webHidden/>
              </w:rPr>
              <w:delText>15</w:delText>
            </w:r>
          </w:del>
          <w:r w:rsidR="00B42098">
            <w:rPr>
              <w:noProof/>
              <w:webHidden/>
            </w:rPr>
            <w:fldChar w:fldCharType="end"/>
          </w:r>
          <w:r>
            <w:rPr>
              <w:noProof/>
            </w:rPr>
            <w:fldChar w:fldCharType="end"/>
          </w:r>
        </w:p>
        <w:p w14:paraId="3681E465" w14:textId="439E03EE"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"_Toc87544119" </w:instrText>
          </w:r>
          <w:ins w:id="29" w:author="Bachmeier, Nate" w:date="2021-11-25T12:56:00Z">
            <w:r w:rsidR="00255AAA">
              <w:rPr>
                <w:noProof/>
              </w:rPr>
            </w:r>
          </w:ins>
          <w:r>
            <w:rPr>
              <w:noProof/>
            </w:rPr>
            <w:fldChar w:fldCharType="separate"/>
          </w:r>
          <w:r w:rsidR="00B42098" w:rsidRPr="003876F7">
            <w:rPr>
              <w:rStyle w:val="Hyperlink"/>
              <w:noProof/>
            </w:rPr>
            <w:t>Summary</w:t>
          </w:r>
          <w:r w:rsidR="00B42098">
            <w:rPr>
              <w:noProof/>
              <w:webHidden/>
            </w:rPr>
            <w:tab/>
          </w:r>
          <w:r w:rsidR="00B42098">
            <w:rPr>
              <w:noProof/>
              <w:webHidden/>
            </w:rPr>
            <w:fldChar w:fldCharType="begin"/>
          </w:r>
          <w:r w:rsidR="00B42098">
            <w:rPr>
              <w:noProof/>
              <w:webHidden/>
            </w:rPr>
            <w:instrText xml:space="preserve"> PAGEREF _Toc87544119 \h </w:instrText>
          </w:r>
          <w:r w:rsidR="00B42098">
            <w:rPr>
              <w:noProof/>
              <w:webHidden/>
            </w:rPr>
          </w:r>
          <w:r w:rsidR="00B42098">
            <w:rPr>
              <w:noProof/>
              <w:webHidden/>
            </w:rPr>
            <w:fldChar w:fldCharType="separate"/>
          </w:r>
          <w:ins w:id="30" w:author="Bachmeier, Nate" w:date="2021-11-25T13:44:00Z">
            <w:r w:rsidR="00574CEE">
              <w:rPr>
                <w:noProof/>
                <w:webHidden/>
              </w:rPr>
              <w:t>15</w:t>
            </w:r>
          </w:ins>
          <w:del w:id="31" w:author="Bachmeier, Nate" w:date="2021-11-25T13:44:00Z">
            <w:r w:rsidR="00255AAA" w:rsidDel="00574CEE">
              <w:rPr>
                <w:noProof/>
                <w:webHidden/>
              </w:rPr>
              <w:delText>16</w:delText>
            </w:r>
          </w:del>
          <w:r w:rsidR="00B42098">
            <w:rPr>
              <w:noProof/>
              <w:webHidden/>
            </w:rPr>
            <w:fldChar w:fldCharType="end"/>
          </w:r>
          <w:r>
            <w:rPr>
              <w:noProof/>
            </w:rPr>
            <w:fldChar w:fldCharType="end"/>
          </w:r>
        </w:p>
        <w:p w14:paraId="3023C298" w14:textId="29C31FBA"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"_Toc87544120" </w:instrText>
          </w:r>
          <w:ins w:id="32" w:author="Bachmeier, Nate" w:date="2021-11-25T12:56:00Z">
            <w:r w:rsidR="00255AAA">
              <w:rPr>
                <w:noProof/>
              </w:rPr>
            </w:r>
          </w:ins>
          <w:r>
            <w:rPr>
              <w:noProof/>
            </w:rPr>
            <w:fldChar w:fldCharType="separate"/>
          </w:r>
          <w:r w:rsidR="00B42098" w:rsidRPr="003876F7">
            <w:rPr>
              <w:rStyle w:val="Hyperlink"/>
              <w:noProof/>
            </w:rPr>
            <w:t>References</w:t>
          </w:r>
          <w:r w:rsidR="00B42098">
            <w:rPr>
              <w:noProof/>
              <w:webHidden/>
            </w:rPr>
            <w:tab/>
          </w:r>
          <w:r w:rsidR="00B42098">
            <w:rPr>
              <w:noProof/>
              <w:webHidden/>
            </w:rPr>
            <w:fldChar w:fldCharType="begin"/>
          </w:r>
          <w:r w:rsidR="00B42098">
            <w:rPr>
              <w:noProof/>
              <w:webHidden/>
            </w:rPr>
            <w:instrText xml:space="preserve"> PAGEREF _Toc87544120 \h </w:instrText>
          </w:r>
          <w:r w:rsidR="00B42098">
            <w:rPr>
              <w:noProof/>
              <w:webHidden/>
            </w:rPr>
          </w:r>
          <w:r w:rsidR="00B42098">
            <w:rPr>
              <w:noProof/>
              <w:webHidden/>
            </w:rPr>
            <w:fldChar w:fldCharType="separate"/>
          </w:r>
          <w:r w:rsidR="00574CEE">
            <w:rPr>
              <w:noProof/>
              <w:webHidden/>
            </w:rPr>
            <w:t>18</w:t>
          </w:r>
          <w:r w:rsidR="00B42098">
            <w:rPr>
              <w:noProof/>
              <w:webHidden/>
            </w:rPr>
            <w:fldChar w:fldCharType="end"/>
          </w:r>
          <w:r>
            <w:rPr>
              <w:noProof/>
            </w:rPr>
            <w:fldChar w:fldCharType="end"/>
          </w:r>
        </w:p>
        <w:p w14:paraId="66ED1B21" w14:textId="7A915B0D" w:rsidR="00B42098" w:rsidRDefault="00672831">
          <w:pPr>
            <w:pStyle w:val="TOC1"/>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"_Toc87544121" </w:instrText>
          </w:r>
          <w:ins w:id="33" w:author="Bachmeier, Nate" w:date="2021-11-25T12:56:00Z">
            <w:r w:rsidR="00255AAA">
              <w:rPr>
                <w:noProof/>
              </w:rPr>
            </w:r>
          </w:ins>
          <w:r>
            <w:rPr>
              <w:noProof/>
            </w:rPr>
            <w:fldChar w:fldCharType="separate"/>
          </w:r>
          <w:r w:rsidR="00B42098" w:rsidRPr="003876F7">
            <w:rPr>
              <w:rStyle w:val="Hyperlink"/>
              <w:noProof/>
            </w:rPr>
            <w:t>Annotated Bibliography</w:t>
          </w:r>
          <w:r w:rsidR="00B42098">
            <w:rPr>
              <w:noProof/>
              <w:webHidden/>
            </w:rPr>
            <w:tab/>
          </w:r>
          <w:r w:rsidR="00B42098">
            <w:rPr>
              <w:noProof/>
              <w:webHidden/>
            </w:rPr>
            <w:fldChar w:fldCharType="begin"/>
          </w:r>
          <w:r w:rsidR="00B42098">
            <w:rPr>
              <w:noProof/>
              <w:webHidden/>
            </w:rPr>
            <w:instrText xml:space="preserve"> PAGEREF _Toc87544121 \h </w:instrText>
          </w:r>
          <w:r w:rsidR="00B42098">
            <w:rPr>
              <w:noProof/>
              <w:webHidden/>
            </w:rPr>
          </w:r>
          <w:r w:rsidR="00B42098">
            <w:rPr>
              <w:noProof/>
              <w:webHidden/>
            </w:rPr>
            <w:fldChar w:fldCharType="separate"/>
          </w:r>
          <w:ins w:id="34" w:author="Bachmeier, Nate" w:date="2021-11-25T13:44:00Z">
            <w:r w:rsidR="00574CEE">
              <w:rPr>
                <w:noProof/>
                <w:webHidden/>
              </w:rPr>
              <w:t>22</w:t>
            </w:r>
          </w:ins>
          <w:del w:id="35" w:author="Bachmeier, Nate" w:date="2021-11-25T12:56:00Z">
            <w:r w:rsidR="00B42098" w:rsidDel="00255AAA">
              <w:rPr>
                <w:noProof/>
                <w:webHidden/>
              </w:rPr>
              <w:delText>22</w:delText>
            </w:r>
          </w:del>
          <w:r w:rsidR="00B42098">
            <w:rPr>
              <w:noProof/>
              <w:webHidden/>
            </w:rPr>
            <w:fldChar w:fldCharType="end"/>
          </w:r>
          <w:r>
            <w:rPr>
              <w:noProof/>
            </w:rPr>
            <w:fldChar w:fldCharType="end"/>
          </w:r>
        </w:p>
        <w:p w14:paraId="3136BFFE" w14:textId="1686AD8B"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"_Toc87544122" </w:instrText>
          </w:r>
          <w:ins w:id="36" w:author="Bachmeier, Nate" w:date="2021-11-25T12:56:00Z">
            <w:r w:rsidR="00255AAA">
              <w:rPr>
                <w:noProof/>
              </w:rPr>
            </w:r>
          </w:ins>
          <w:r>
            <w:rPr>
              <w:noProof/>
            </w:rPr>
            <w:fldChar w:fldCharType="separate"/>
          </w:r>
          <w:r w:rsidR="00B42098" w:rsidRPr="003876F7">
            <w:rPr>
              <w:rStyle w:val="Hyperlink"/>
              <w:noProof/>
            </w:rPr>
            <w:t>Human Activity Recognition</w:t>
          </w:r>
          <w:r w:rsidR="00B42098">
            <w:rPr>
              <w:noProof/>
              <w:webHidden/>
            </w:rPr>
            <w:tab/>
          </w:r>
          <w:r w:rsidR="00B42098">
            <w:rPr>
              <w:noProof/>
              <w:webHidden/>
            </w:rPr>
            <w:fldChar w:fldCharType="begin"/>
          </w:r>
          <w:r w:rsidR="00B42098">
            <w:rPr>
              <w:noProof/>
              <w:webHidden/>
            </w:rPr>
            <w:instrText xml:space="preserve"> PAGEREF _Toc87544122 \h </w:instrText>
          </w:r>
          <w:r w:rsidR="00B42098">
            <w:rPr>
              <w:noProof/>
              <w:webHidden/>
            </w:rPr>
          </w:r>
          <w:r w:rsidR="00B42098">
            <w:rPr>
              <w:noProof/>
              <w:webHidden/>
            </w:rPr>
            <w:fldChar w:fldCharType="separate"/>
          </w:r>
          <w:ins w:id="37" w:author="Bachmeier, Nate" w:date="2021-11-25T13:44:00Z">
            <w:r w:rsidR="00574CEE">
              <w:rPr>
                <w:noProof/>
                <w:webHidden/>
              </w:rPr>
              <w:t>22</w:t>
            </w:r>
          </w:ins>
          <w:del w:id="38" w:author="Bachmeier, Nate" w:date="2021-11-25T12:56:00Z">
            <w:r w:rsidR="00B42098" w:rsidDel="00255AAA">
              <w:rPr>
                <w:noProof/>
                <w:webHidden/>
              </w:rPr>
              <w:delText>22</w:delText>
            </w:r>
          </w:del>
          <w:r w:rsidR="00B42098">
            <w:rPr>
              <w:noProof/>
              <w:webHidden/>
            </w:rPr>
            <w:fldChar w:fldCharType="end"/>
          </w:r>
          <w:r>
            <w:rPr>
              <w:noProof/>
            </w:rPr>
            <w:fldChar w:fldCharType="end"/>
          </w:r>
        </w:p>
        <w:p w14:paraId="1C70488B" w14:textId="222B9342"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"_Toc87544123" </w:instrText>
          </w:r>
          <w:ins w:id="39" w:author="Bachmeier, Nate" w:date="2021-11-25T12:56:00Z">
            <w:r w:rsidR="00255AAA">
              <w:rPr>
                <w:noProof/>
              </w:rPr>
            </w:r>
          </w:ins>
          <w:r>
            <w:rPr>
              <w:noProof/>
            </w:rPr>
            <w:fldChar w:fldCharType="separate"/>
          </w:r>
          <w:r w:rsidR="00B42098" w:rsidRPr="003876F7">
            <w:rPr>
              <w:rStyle w:val="Hyperlink"/>
              <w:noProof/>
            </w:rPr>
            <w:t>Integrating IoT Systems</w:t>
          </w:r>
          <w:r w:rsidR="00B42098">
            <w:rPr>
              <w:noProof/>
              <w:webHidden/>
            </w:rPr>
            <w:tab/>
          </w:r>
          <w:r w:rsidR="00B42098">
            <w:rPr>
              <w:noProof/>
              <w:webHidden/>
            </w:rPr>
            <w:fldChar w:fldCharType="begin"/>
          </w:r>
          <w:r w:rsidR="00B42098">
            <w:rPr>
              <w:noProof/>
              <w:webHidden/>
            </w:rPr>
            <w:instrText xml:space="preserve"> PAGEREF _Toc87544123 \h </w:instrText>
          </w:r>
          <w:r w:rsidR="00B42098">
            <w:rPr>
              <w:noProof/>
              <w:webHidden/>
            </w:rPr>
          </w:r>
          <w:r w:rsidR="00B42098">
            <w:rPr>
              <w:noProof/>
              <w:webHidden/>
            </w:rPr>
            <w:fldChar w:fldCharType="separate"/>
          </w:r>
          <w:ins w:id="40" w:author="Bachmeier, Nate" w:date="2021-11-25T13:44:00Z">
            <w:r w:rsidR="00574CEE">
              <w:rPr>
                <w:noProof/>
                <w:webHidden/>
              </w:rPr>
              <w:t>23</w:t>
            </w:r>
          </w:ins>
          <w:del w:id="41" w:author="Bachmeier, Nate" w:date="2021-11-25T12:56:00Z">
            <w:r w:rsidR="00B42098" w:rsidDel="00255AAA">
              <w:rPr>
                <w:noProof/>
                <w:webHidden/>
              </w:rPr>
              <w:delText>23</w:delText>
            </w:r>
          </w:del>
          <w:r w:rsidR="00B42098">
            <w:rPr>
              <w:noProof/>
              <w:webHidden/>
            </w:rPr>
            <w:fldChar w:fldCharType="end"/>
          </w:r>
          <w:r>
            <w:rPr>
              <w:noProof/>
            </w:rPr>
            <w:fldChar w:fldCharType="end"/>
          </w:r>
        </w:p>
        <w:p w14:paraId="1A9BCB19" w14:textId="7D20AFC7"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"_Toc87544124" </w:instrText>
          </w:r>
          <w:ins w:id="42" w:author="Bachmeier, Nate" w:date="2021-11-25T12:56:00Z">
            <w:r w:rsidR="00255AAA">
              <w:rPr>
                <w:noProof/>
              </w:rPr>
            </w:r>
          </w:ins>
          <w:r>
            <w:rPr>
              <w:noProof/>
            </w:rPr>
            <w:fldChar w:fldCharType="separate"/>
          </w:r>
          <w:r w:rsidR="00B42098" w:rsidRPr="003876F7">
            <w:rPr>
              <w:rStyle w:val="Hyperlink"/>
              <w:noProof/>
            </w:rPr>
            <w:t>Enhancing Security</w:t>
          </w:r>
          <w:r w:rsidR="00B42098">
            <w:rPr>
              <w:noProof/>
              <w:webHidden/>
            </w:rPr>
            <w:tab/>
          </w:r>
          <w:r w:rsidR="00B42098">
            <w:rPr>
              <w:noProof/>
              <w:webHidden/>
            </w:rPr>
            <w:fldChar w:fldCharType="begin"/>
          </w:r>
          <w:r w:rsidR="00B42098">
            <w:rPr>
              <w:noProof/>
              <w:webHidden/>
            </w:rPr>
            <w:instrText xml:space="preserve"> PAGEREF _Toc87544124 \h </w:instrText>
          </w:r>
          <w:r w:rsidR="00B42098">
            <w:rPr>
              <w:noProof/>
              <w:webHidden/>
            </w:rPr>
          </w:r>
          <w:r w:rsidR="00B42098">
            <w:rPr>
              <w:noProof/>
              <w:webHidden/>
            </w:rPr>
            <w:fldChar w:fldCharType="separate"/>
          </w:r>
          <w:ins w:id="43" w:author="Bachmeier, Nate" w:date="2021-11-25T13:44:00Z">
            <w:r w:rsidR="00574CEE">
              <w:rPr>
                <w:noProof/>
                <w:webHidden/>
              </w:rPr>
              <w:t>23</w:t>
            </w:r>
          </w:ins>
          <w:del w:id="44" w:author="Bachmeier, Nate" w:date="2021-11-25T12:56:00Z">
            <w:r w:rsidR="00B42098" w:rsidDel="00255AAA">
              <w:rPr>
                <w:noProof/>
                <w:webHidden/>
              </w:rPr>
              <w:delText>23</w:delText>
            </w:r>
          </w:del>
          <w:r w:rsidR="00B42098">
            <w:rPr>
              <w:noProof/>
              <w:webHidden/>
            </w:rPr>
            <w:fldChar w:fldCharType="end"/>
          </w:r>
          <w:r>
            <w:rPr>
              <w:noProof/>
            </w:rPr>
            <w:fldChar w:fldCharType="end"/>
          </w:r>
        </w:p>
        <w:p w14:paraId="65CB4650" w14:textId="462985B6" w:rsidR="00B42098" w:rsidRDefault="00672831">
          <w:pPr>
            <w:pStyle w:val="TOC2"/>
            <w:tabs>
              <w:tab w:val="right" w:leader="dot" w:pos="9350"/>
            </w:tabs>
            <w:rPr>
              <w:rFonts w:asciiTheme="minorHAnsi" w:eastAsiaTheme="minorEastAsia" w:hAnsiTheme="minorHAnsi" w:cstheme="minorBidi"/>
              <w:noProof/>
              <w:sz w:val="22"/>
              <w:szCs w:val="22"/>
            </w:rPr>
          </w:pPr>
          <w:r>
            <w:rPr>
              <w:noProof/>
            </w:rPr>
            <w:fldChar w:fldCharType="begin"/>
          </w:r>
          <w:r>
            <w:rPr>
              <w:noProof/>
            </w:rPr>
            <w:instrText xml:space="preserve"> HYPERLINK \l "_Toc87544125" </w:instrText>
          </w:r>
          <w:ins w:id="45" w:author="Bachmeier, Nate" w:date="2021-11-25T12:56:00Z">
            <w:r w:rsidR="00255AAA">
              <w:rPr>
                <w:noProof/>
              </w:rPr>
            </w:r>
          </w:ins>
          <w:r>
            <w:rPr>
              <w:noProof/>
            </w:rPr>
            <w:fldChar w:fldCharType="separate"/>
          </w:r>
          <w:r w:rsidR="00B42098" w:rsidRPr="003876F7">
            <w:rPr>
              <w:rStyle w:val="Hyperlink"/>
              <w:noProof/>
            </w:rPr>
            <w:t>Healthcare and Cloud</w:t>
          </w:r>
          <w:r w:rsidR="00B42098">
            <w:rPr>
              <w:noProof/>
              <w:webHidden/>
            </w:rPr>
            <w:tab/>
          </w:r>
          <w:r w:rsidR="00B42098">
            <w:rPr>
              <w:noProof/>
              <w:webHidden/>
            </w:rPr>
            <w:fldChar w:fldCharType="begin"/>
          </w:r>
          <w:r w:rsidR="00B42098">
            <w:rPr>
              <w:noProof/>
              <w:webHidden/>
            </w:rPr>
            <w:instrText xml:space="preserve"> PAGEREF _Toc87544125 \h </w:instrText>
          </w:r>
          <w:r w:rsidR="00B42098">
            <w:rPr>
              <w:noProof/>
              <w:webHidden/>
            </w:rPr>
          </w:r>
          <w:r w:rsidR="00B42098">
            <w:rPr>
              <w:noProof/>
              <w:webHidden/>
            </w:rPr>
            <w:fldChar w:fldCharType="separate"/>
          </w:r>
          <w:ins w:id="46" w:author="Bachmeier, Nate" w:date="2021-11-25T13:44:00Z">
            <w:r w:rsidR="00574CEE">
              <w:rPr>
                <w:noProof/>
                <w:webHidden/>
              </w:rPr>
              <w:t>24</w:t>
            </w:r>
          </w:ins>
          <w:del w:id="47" w:author="Bachmeier, Nate" w:date="2021-11-25T12:56:00Z">
            <w:r w:rsidR="00B42098" w:rsidDel="00255AAA">
              <w:rPr>
                <w:noProof/>
                <w:webHidden/>
              </w:rPr>
              <w:delText>24</w:delText>
            </w:r>
          </w:del>
          <w:r w:rsidR="00B42098">
            <w:rPr>
              <w:noProof/>
              <w:webHidden/>
            </w:rPr>
            <w:fldChar w:fldCharType="end"/>
          </w:r>
          <w:r>
            <w:rPr>
              <w:noProof/>
            </w:rPr>
            <w:fldChar w:fldCharType="end"/>
          </w:r>
        </w:p>
        <w:p w14:paraId="5D15CA15" w14:textId="425548CC" w:rsidR="009466BD" w:rsidRDefault="009466BD">
          <w:r>
            <w:rPr>
              <w:b/>
              <w:bCs/>
              <w:noProof/>
            </w:rPr>
            <w:fldChar w:fldCharType="end"/>
          </w:r>
        </w:p>
      </w:sdtContent>
    </w:sdt>
    <w:p w14:paraId="10FF55BB" w14:textId="77777777" w:rsidR="009466BD" w:rsidRDefault="009466BD">
      <w:pPr>
        <w:rPr>
          <w:b/>
        </w:rPr>
      </w:pPr>
      <w:r>
        <w:br w:type="page"/>
      </w:r>
    </w:p>
    <w:p w14:paraId="17A23B19" w14:textId="65232996" w:rsidR="0082223F" w:rsidRPr="00410C69" w:rsidRDefault="0066572A" w:rsidP="00410C69">
      <w:pPr>
        <w:jc w:val="center"/>
        <w:rPr>
          <w:b/>
          <w:bCs/>
        </w:rPr>
      </w:pPr>
      <w:r w:rsidRPr="00410C69">
        <w:rPr>
          <w:b/>
          <w:bCs/>
        </w:rPr>
        <w:lastRenderedPageBreak/>
        <w:t>Simulating Intelligent Elderly Care Systems</w:t>
      </w:r>
    </w:p>
    <w:p w14:paraId="3F2E6DF6" w14:textId="3DB43BDA" w:rsidR="0066572A" w:rsidRDefault="0066572A" w:rsidP="0066572A">
      <w:pPr>
        <w:ind w:firstLine="720"/>
      </w:pPr>
      <w:r>
        <w:t>This constructive research project seeks to raise the elderly care quality bar while minimizing costs.</w:t>
      </w:r>
      <w:r w:rsidR="009466BD">
        <w:t xml:space="preserve">  Using </w:t>
      </w:r>
      <w:r>
        <w:t>Human Activity Recognition (HAR) through computer vision and machine learning</w:t>
      </w:r>
      <w:r w:rsidR="009466BD">
        <w:t>,</w:t>
      </w:r>
      <w:r>
        <w:t xml:space="preserve"> </w:t>
      </w:r>
      <w:r w:rsidR="009466BD">
        <w:t>the solution tracks the patient’s skeletal structure.  After observing behaviors and determining intents, the system</w:t>
      </w:r>
      <w:r>
        <w:t xml:space="preserve"> orchestrate</w:t>
      </w:r>
      <w:r w:rsidR="009466BD">
        <w:t>s</w:t>
      </w:r>
      <w:r>
        <w:t xml:space="preserve"> Cyber-Physical Systems (CPS) to provide further assistance.</w:t>
      </w:r>
    </w:p>
    <w:p w14:paraId="24F0BD37" w14:textId="7778D2F4" w:rsidR="009E1F64" w:rsidRDefault="00410C69" w:rsidP="00D27769">
      <w:pPr>
        <w:pStyle w:val="Heading1"/>
      </w:pPr>
      <w:bookmarkStart w:id="48" w:name="_Toc87544099"/>
      <w:r>
        <w:t>Background</w:t>
      </w:r>
      <w:bookmarkEnd w:id="48"/>
    </w:p>
    <w:p w14:paraId="2D3B347E" w14:textId="2C004F4C" w:rsidR="00AE1EE7" w:rsidRDefault="00AE1EE7" w:rsidP="00AE1EE7">
      <w:r>
        <w:tab/>
        <w:t>A demographic timebomb will create significant pressure on the global health care system because people live longer, have fewer children, and medical costs continue to increase (Piggott, 2016; Stone, 2017).  When patients cannot afford the required care, the quality decreases, or social programs must fund the difference.  Demographic specialists predict that by 2050 nearly “80% of the global elderly population will be from low- to middle-income countries</w:t>
      </w:r>
      <w:sdt>
        <w:sdtPr>
          <w:id w:val="1814523907"/>
          <w:citation/>
        </w:sdtPr>
        <w:sdtContent>
          <w:r>
            <w:fldChar w:fldCharType="begin"/>
          </w:r>
          <w:r>
            <w:instrText xml:space="preserve">CITATION Muh20 \p 1 \l 1033 </w:instrText>
          </w:r>
          <w:r>
            <w:fldChar w:fldCharType="separate"/>
          </w:r>
          <w:r w:rsidR="00224349">
            <w:rPr>
              <w:noProof/>
            </w:rPr>
            <w:t xml:space="preserve"> (Muhsin, Munyogwa, Kibusi, &amp; Seif, 2020, p. 1)</w:t>
          </w:r>
          <w:r>
            <w:fldChar w:fldCharType="end"/>
          </w:r>
        </w:sdtContent>
      </w:sdt>
      <w:r>
        <w:t>.”  Economic constraints within those countries will limit the effectiveness of their welfare programs and the availability of adequate services. Additionally, over one billion globally have a limiting disability that requires additional support</w:t>
      </w:r>
      <w:sdt>
        <w:sdtPr>
          <w:id w:val="-1293350902"/>
          <w:citation/>
        </w:sdtPr>
        <w:sdtContent>
          <w:r>
            <w:fldChar w:fldCharType="begin"/>
          </w:r>
          <w:r>
            <w:instrText xml:space="preserve">CITATION Mor08 \l 1033 </w:instrText>
          </w:r>
          <w:r>
            <w:fldChar w:fldCharType="separate"/>
          </w:r>
          <w:r w:rsidR="00224349">
            <w:rPr>
              <w:noProof/>
            </w:rPr>
            <w:t xml:space="preserve"> (Morris, 2008)</w:t>
          </w:r>
          <w:r>
            <w:fldChar w:fldCharType="end"/>
          </w:r>
        </w:sdtContent>
      </w:sdt>
      <w:r>
        <w:t>.  Medical facilities need mechanisms to defuse the situation by reducing costs and deferring the transition to assisted living centers.</w:t>
      </w:r>
    </w:p>
    <w:p w14:paraId="303EBC5B" w14:textId="106D287C" w:rsidR="00AE1EE7" w:rsidRPr="009C1886" w:rsidRDefault="00AE1EE7" w:rsidP="00AE1EE7">
      <w:pPr>
        <w:ind w:firstLine="720"/>
        <w:rPr>
          <w:rPrChange w:id="49" w:author="Bachmeier, Nate" w:date="2021-11-25T11:18:00Z">
            <w:rPr>
              <w:strike/>
            </w:rPr>
          </w:rPrChange>
        </w:rPr>
      </w:pPr>
      <w:r>
        <w:t xml:space="preserve">Inversely, the explosive growth across IoT, Cloud, Big Data, and Mobile (ICBM) continuously decreases costs and enables new </w:t>
      </w:r>
      <w:proofErr w:type="spellStart"/>
      <w:r w:rsidR="00331789">
        <w:t>opportuntieis</w:t>
      </w:r>
      <w:proofErr w:type="spellEnd"/>
      <w:r>
        <w:t xml:space="preserve">.  These technologies </w:t>
      </w:r>
      <w:commentRangeStart w:id="50"/>
      <w:del w:id="51" w:author="Bachmeier, Nate" w:date="2021-11-25T11:13:00Z">
        <w:r w:rsidDel="009C1886">
          <w:delText xml:space="preserve">will </w:delText>
        </w:r>
      </w:del>
      <w:commentRangeEnd w:id="50"/>
      <w:ins w:id="52" w:author="Bachmeier, Nate" w:date="2021-11-25T11:13:00Z">
        <w:r w:rsidR="009C1886">
          <w:t xml:space="preserve">have the potential to </w:t>
        </w:r>
      </w:ins>
      <w:r w:rsidR="000A7832">
        <w:rPr>
          <w:rStyle w:val="CommentReference"/>
        </w:rPr>
        <w:commentReference w:id="50"/>
      </w:r>
      <w:r>
        <w:t xml:space="preserve">revolutionize the health care and wellbeing industries.  Academic and commercial vendors are continuously delivering innovations across these domains.  However, mainstream offerings primarily focus on measuring simple body </w:t>
      </w:r>
      <w:commentRangeStart w:id="53"/>
      <w:commentRangeStart w:id="54"/>
      <w:r>
        <w:t>metrics</w:t>
      </w:r>
      <w:commentRangeEnd w:id="53"/>
      <w:r w:rsidR="000A7832">
        <w:rPr>
          <w:rStyle w:val="CommentReference"/>
        </w:rPr>
        <w:commentReference w:id="53"/>
      </w:r>
      <w:commentRangeEnd w:id="54"/>
      <w:r w:rsidR="009C1886">
        <w:rPr>
          <w:rStyle w:val="CommentReference"/>
        </w:rPr>
        <w:commentReference w:id="54"/>
      </w:r>
      <w:ins w:id="55" w:author="Bachmeier, Nate" w:date="2021-11-25T11:15:00Z">
        <w:r w:rsidR="009C1886">
          <w:t xml:space="preserve"> (</w:t>
        </w:r>
        <w:proofErr w:type="spellStart"/>
        <w:r w:rsidR="009C1886">
          <w:t>Koreshoff</w:t>
        </w:r>
        <w:proofErr w:type="spellEnd"/>
        <w:r w:rsidR="009C1886">
          <w:t xml:space="preserve">, Robertson, </w:t>
        </w:r>
      </w:ins>
      <w:ins w:id="56" w:author="Bachmeier, Nate" w:date="2021-11-25T11:16:00Z">
        <w:r w:rsidR="009C1886">
          <w:t>Leong, 2013)</w:t>
        </w:r>
      </w:ins>
      <w:customXmlDelRangeStart w:id="57" w:author="Bachmeier, Nate" w:date="2021-11-25T11:16:00Z"/>
      <w:sdt>
        <w:sdtPr>
          <w:id w:val="841585053"/>
          <w:citation/>
        </w:sdtPr>
        <w:sdtContent>
          <w:customXmlDelRangeEnd w:id="57"/>
          <w:del w:id="58" w:author="Bachmeier, Nate" w:date="2021-11-25T11:16:00Z">
            <w:r w:rsidDel="009C1886">
              <w:fldChar w:fldCharType="begin"/>
            </w:r>
            <w:r w:rsidDel="009C1886">
              <w:delInstrText xml:space="preserve"> CITATION Kor13 \l 1033 </w:delInstrText>
            </w:r>
            <w:r w:rsidDel="009C1886">
              <w:fldChar w:fldCharType="separate"/>
            </w:r>
            <w:r w:rsidDel="009C1886">
              <w:rPr>
                <w:noProof/>
              </w:rPr>
              <w:delText xml:space="preserve"> (Koreshoff, Robertson, &amp; Leong, 2013)</w:delText>
            </w:r>
            <w:r w:rsidDel="009C1886">
              <w:fldChar w:fldCharType="end"/>
            </w:r>
          </w:del>
          <w:customXmlDelRangeStart w:id="59" w:author="Bachmeier, Nate" w:date="2021-11-25T11:16:00Z"/>
        </w:sdtContent>
      </w:sdt>
      <w:customXmlDelRangeEnd w:id="59"/>
      <w:r>
        <w:t xml:space="preserve">.  While these products provide incremental value, they do not move the needle.  </w:t>
      </w:r>
      <w:r w:rsidRPr="009C1886">
        <w:rPr>
          <w:rPrChange w:id="60" w:author="Bachmeier, Nate" w:date="2021-11-25T11:17:00Z">
            <w:rPr>
              <w:strike/>
            </w:rPr>
          </w:rPrChange>
        </w:rPr>
        <w:t xml:space="preserve">Nearly </w:t>
      </w:r>
      <w:r w:rsidRPr="009C1886">
        <w:rPr>
          <w:rPrChange w:id="61" w:author="Bachmeier, Nate" w:date="2021-11-25T11:17:00Z">
            <w:rPr>
              <w:strike/>
            </w:rPr>
          </w:rPrChange>
        </w:rPr>
        <w:lastRenderedPageBreak/>
        <w:t>eight years later, the industry myopically drives toward wearable IoT devices (Tun et al., 2021).</w:t>
      </w:r>
      <w:del w:id="62" w:author="Bachmeier, Nate" w:date="2021-11-25T11:18:00Z">
        <w:r w:rsidRPr="009C1886" w:rsidDel="009C1886">
          <w:rPr>
            <w:rPrChange w:id="63" w:author="Bachmeier, Nate" w:date="2021-11-25T11:18:00Z">
              <w:rPr>
                <w:strike/>
              </w:rPr>
            </w:rPrChange>
          </w:rPr>
          <w:delText xml:space="preserve">  </w:delText>
        </w:r>
      </w:del>
      <w:ins w:id="64" w:author="Bachmeier, Nate" w:date="2021-11-25T11:18:00Z">
        <w:r w:rsidR="009C1886">
          <w:t xml:space="preserve">  </w:t>
        </w:r>
      </w:ins>
      <w:r w:rsidRPr="009C1886">
        <w:rPr>
          <w:rPrChange w:id="65" w:author="Bachmeier, Nate" w:date="2021-11-25T11:18:00Z">
            <w:rPr>
              <w:strike/>
            </w:rPr>
          </w:rPrChange>
        </w:rPr>
        <w:t>Researchers concentrating on these areas make sense due to the low barrier to entry.  Though, that same ease is commoditizing the products selection and stifling creativity.</w:t>
      </w:r>
    </w:p>
    <w:p w14:paraId="2FB5AC90" w14:textId="717C17E7" w:rsidR="00977B7C" w:rsidRDefault="00AE1EE7" w:rsidP="00AE1EE7">
      <w:pPr>
        <w:ind w:firstLine="720"/>
        <w:rPr>
          <w:ins w:id="66" w:author="Bachmeier, Nate" w:date="2021-11-25T12:14:00Z"/>
        </w:rPr>
      </w:pPr>
      <w:r>
        <w:t>Technology within special needs and elderly care settings has unique challenges and requirements</w:t>
      </w:r>
      <w:sdt>
        <w:sdtPr>
          <w:id w:val="-148138861"/>
          <w:citation/>
        </w:sdtPr>
        <w:sdtContent>
          <w:r>
            <w:fldChar w:fldCharType="begin"/>
          </w:r>
          <w:r>
            <w:instrText xml:space="preserve"> CITATION Fer16 \l 1033 </w:instrText>
          </w:r>
          <w:r>
            <w:fldChar w:fldCharType="separate"/>
          </w:r>
          <w:r w:rsidR="00224349">
            <w:rPr>
              <w:noProof/>
            </w:rPr>
            <w:t xml:space="preserve"> (Ferati, Kurti, Vogel, &amp; Raufi, 2016)</w:t>
          </w:r>
          <w:r>
            <w:fldChar w:fldCharType="end"/>
          </w:r>
        </w:sdtContent>
      </w:sdt>
      <w:r>
        <w:t>.</w:t>
      </w:r>
      <w:ins w:id="67" w:author="Bachmeier, Nate" w:date="2021-11-25T11:19:00Z">
        <w:r w:rsidR="009C1886">
          <w:t xml:space="preserve">  These persons need </w:t>
        </w:r>
        <w:proofErr w:type="spellStart"/>
        <w:r w:rsidR="009C1886">
          <w:t>unobstrusive</w:t>
        </w:r>
        <w:proofErr w:type="spellEnd"/>
        <w:r w:rsidR="009C1886">
          <w:t xml:space="preserve"> systems that continuously monitor and respond to their behaviors.</w:t>
        </w:r>
      </w:ins>
      <w:ins w:id="68" w:author="Bachmeier, Nate" w:date="2021-11-25T11:20:00Z">
        <w:r w:rsidR="009C1886">
          <w:t xml:space="preserve">  </w:t>
        </w:r>
      </w:ins>
      <w:del w:id="69" w:author="Bachmeier, Nate" w:date="2021-11-25T11:20:00Z">
        <w:r w:rsidDel="009C1886">
          <w:delText xml:space="preserve">  </w:delText>
        </w:r>
        <w:r w:rsidRPr="00331789" w:rsidDel="009C1886">
          <w:rPr>
            <w:strike/>
          </w:rPr>
          <w:delText xml:space="preserve">For example, </w:delText>
        </w:r>
        <w:commentRangeStart w:id="70"/>
        <w:r w:rsidRPr="00331789" w:rsidDel="009C1886">
          <w:rPr>
            <w:strike/>
          </w:rPr>
          <w:delText xml:space="preserve">these </w:delText>
        </w:r>
        <w:commentRangeEnd w:id="70"/>
        <w:r w:rsidR="000A7832" w:rsidRPr="00331789" w:rsidDel="009C1886">
          <w:rPr>
            <w:rStyle w:val="CommentReference"/>
            <w:strike/>
          </w:rPr>
          <w:commentReference w:id="70"/>
        </w:r>
        <w:r w:rsidRPr="00331789" w:rsidDel="009C1886">
          <w:rPr>
            <w:strike/>
          </w:rPr>
          <w:delText>solutions often support safety functions and require uninterrupted monitoring.</w:delText>
        </w:r>
        <w:r w:rsidDel="009C1886">
          <w:delText xml:space="preserve">  </w:delText>
        </w:r>
        <w:r w:rsidRPr="00AE1EE7" w:rsidDel="009C1886">
          <w:rPr>
            <w:strike/>
          </w:rPr>
          <w:delText xml:space="preserve">Wearable IoT has inherent risks that the patient will disable or forget the device.  This situation is particularly profound in patients with memory impairments like dementia </w:delText>
        </w:r>
      </w:del>
      <w:customXmlDelRangeStart w:id="71" w:author="Bachmeier, Nate" w:date="2021-11-25T11:20:00Z"/>
      <w:sdt>
        <w:sdtPr>
          <w:rPr>
            <w:strike/>
          </w:rPr>
          <w:id w:val="861636948"/>
          <w:citation/>
        </w:sdtPr>
        <w:sdtContent>
          <w:customXmlDelRangeEnd w:id="71"/>
          <w:del w:id="72" w:author="Bachmeier, Nate" w:date="2021-11-25T11:20:00Z">
            <w:r w:rsidRPr="00AE1EE7" w:rsidDel="009C1886">
              <w:rPr>
                <w:strike/>
              </w:rPr>
              <w:fldChar w:fldCharType="begin"/>
            </w:r>
            <w:r w:rsidRPr="00AE1EE7" w:rsidDel="009C1886">
              <w:rPr>
                <w:strike/>
              </w:rPr>
              <w:delInstrText xml:space="preserve">CITATION Car17 \l 1033 </w:delInstrText>
            </w:r>
            <w:r w:rsidRPr="00AE1EE7" w:rsidDel="009C1886">
              <w:rPr>
                <w:strike/>
              </w:rPr>
              <w:fldChar w:fldCharType="separate"/>
            </w:r>
            <w:r w:rsidRPr="00AE1EE7" w:rsidDel="009C1886">
              <w:rPr>
                <w:strike/>
                <w:noProof/>
              </w:rPr>
              <w:delText>(Wilson, 2017)</w:delText>
            </w:r>
            <w:r w:rsidRPr="00AE1EE7" w:rsidDel="009C1886">
              <w:rPr>
                <w:strike/>
              </w:rPr>
              <w:fldChar w:fldCharType="end"/>
            </w:r>
          </w:del>
          <w:customXmlDelRangeStart w:id="73" w:author="Bachmeier, Nate" w:date="2021-11-25T11:20:00Z"/>
        </w:sdtContent>
      </w:sdt>
      <w:customXmlDelRangeEnd w:id="73"/>
      <w:del w:id="74" w:author="Bachmeier, Nate" w:date="2021-11-25T11:20:00Z">
        <w:r w:rsidRPr="00AE1EE7" w:rsidDel="009C1886">
          <w:rPr>
            <w:strike/>
          </w:rPr>
          <w:delText>.  Additionally, the obtrusive nature of wearable technologies makes them impractical for extended duration scenarios (Razzaq et al., 2020; Singla et al., 2010).</w:delText>
        </w:r>
        <w:r w:rsidDel="009C1886">
          <w:delText xml:space="preserve">  Alternatively, s</w:delText>
        </w:r>
      </w:del>
      <w:ins w:id="75" w:author="Bachmeier, Nate" w:date="2021-11-25T11:20:00Z">
        <w:r w:rsidR="009C1886">
          <w:t>S</w:t>
        </w:r>
      </w:ins>
      <w:r>
        <w:t>pecific vendors utilize voice-enabled Personal Digital Assistants (PDA) (e.g., Amazon Alexa</w:t>
      </w:r>
      <w:del w:id="76" w:author="Bachmeier, Nate" w:date="2021-11-25T11:22:00Z">
        <w:r w:rsidDel="009C1886">
          <w:delText xml:space="preserve">).  </w:delText>
        </w:r>
      </w:del>
      <w:ins w:id="77" w:author="Bachmeier, Nate" w:date="2021-11-25T11:22:00Z">
        <w:r w:rsidR="009C1886">
          <w:t xml:space="preserve">) to </w:t>
        </w:r>
      </w:ins>
      <w:del w:id="78" w:author="Bachmeier, Nate" w:date="2021-11-25T11:22:00Z">
        <w:r w:rsidDel="009C1886">
          <w:delText xml:space="preserve">These products </w:delText>
        </w:r>
      </w:del>
      <w:r>
        <w:t xml:space="preserve">effectively set reminders and record activities (Tan et al., 2020).  </w:t>
      </w:r>
      <w:del w:id="79" w:author="Bachmeier, Nate" w:date="2021-11-25T11:21:00Z">
        <w:r w:rsidDel="009C1886">
          <w:delText>However</w:delText>
        </w:r>
      </w:del>
      <w:ins w:id="80" w:author="Bachmeier, Nate" w:date="2021-11-25T11:21:00Z">
        <w:r w:rsidR="009C1886">
          <w:t>Though</w:t>
        </w:r>
      </w:ins>
      <w:r>
        <w:t xml:space="preserve">, </w:t>
      </w:r>
      <w:ins w:id="81" w:author="Bachmeier, Nate" w:date="2021-11-25T11:22:00Z">
        <w:r w:rsidR="009C1886">
          <w:t>it</w:t>
        </w:r>
        <w:r w:rsidR="00D93B96">
          <w:t xml:space="preserve"> becomes challenging to globalize these </w:t>
        </w:r>
      </w:ins>
      <w:ins w:id="82" w:author="Bachmeier, Nate" w:date="2021-11-25T11:23:00Z">
        <w:r w:rsidR="00D93B96">
          <w:t xml:space="preserve">voice-specific technologies due to </w:t>
        </w:r>
        <w:proofErr w:type="spellStart"/>
        <w:r w:rsidR="00D93B96">
          <w:t>situtations</w:t>
        </w:r>
        <w:proofErr w:type="spellEnd"/>
        <w:r w:rsidR="00D93B96">
          <w:t xml:space="preserve"> such as assisting </w:t>
        </w:r>
      </w:ins>
      <w:del w:id="83" w:author="Bachmeier, Nate" w:date="2021-11-25T11:23:00Z">
        <w:r w:rsidDel="00D93B96">
          <w:delText xml:space="preserve">several situations cannot leverage voice technologies, such as </w:delText>
        </w:r>
      </w:del>
      <w:r>
        <w:t>non-native speakers and individuals with vocal disorders.</w:t>
      </w:r>
      <w:ins w:id="84" w:author="Bachmeier, Nate" w:date="2021-11-25T11:23:00Z">
        <w:r w:rsidR="00D93B96">
          <w:t xml:space="preserve">  </w:t>
        </w:r>
      </w:ins>
    </w:p>
    <w:p w14:paraId="71CCB6B0" w14:textId="452C42CB" w:rsidR="00AE1EE7" w:rsidDel="00977B7C" w:rsidRDefault="00AE1EE7" w:rsidP="00AE1EE7">
      <w:pPr>
        <w:ind w:firstLine="720"/>
        <w:rPr>
          <w:del w:id="85" w:author="Bachmeier, Nate" w:date="2021-11-25T12:15:00Z"/>
        </w:rPr>
      </w:pPr>
    </w:p>
    <w:p w14:paraId="4E0B3060" w14:textId="4D0D0230" w:rsidR="00977B7C" w:rsidRDefault="00AE1EE7" w:rsidP="00977B7C">
      <w:pPr>
        <w:ind w:firstLine="720"/>
        <w:rPr>
          <w:ins w:id="86" w:author="Bachmeier, Nate" w:date="2021-11-25T12:15:00Z"/>
        </w:rPr>
      </w:pPr>
      <w:r>
        <w:t>Assisted living facilities use trained nurses to mitigate these issues.  Having a human inspect the patient visually is an effective but expensive tool.  The median compensation rate for registered nurses is $75,330 annually ($36.22 per hour)</w:t>
      </w:r>
      <w:sdt>
        <w:sdtPr>
          <w:id w:val="-1735539854"/>
          <w:citation/>
        </w:sdtPr>
        <w:sdtContent>
          <w:r>
            <w:fldChar w:fldCharType="begin"/>
          </w:r>
          <w:r>
            <w:instrText xml:space="preserve">CITATION BLS201 \l 1033 </w:instrText>
          </w:r>
          <w:r>
            <w:fldChar w:fldCharType="separate"/>
          </w:r>
          <w:r w:rsidR="00224349">
            <w:rPr>
              <w:noProof/>
            </w:rPr>
            <w:t xml:space="preserve"> (US Bureau of Labor Statistics, 2020)</w:t>
          </w:r>
          <w:r>
            <w:fldChar w:fldCharType="end"/>
          </w:r>
        </w:sdtContent>
      </w:sdt>
      <w:r>
        <w:t xml:space="preserve">.  Due to the high cost, few patients have private nurses and receive fractional supervision.  </w:t>
      </w:r>
      <w:ins w:id="87" w:author="Bachmeier, Nate" w:date="2021-11-25T12:15:00Z">
        <w:r w:rsidR="00977B7C">
          <w:t xml:space="preserve">In contrast, video-centric monitoring and Human Activity Recognition (HAR) is </w:t>
        </w:r>
      </w:ins>
      <w:ins w:id="88" w:author="Bachmeier, Nate" w:date="2021-11-25T12:17:00Z">
        <w:r w:rsidR="00977B7C">
          <w:t>broadly applicable to a diverse population</w:t>
        </w:r>
      </w:ins>
      <w:ins w:id="89" w:author="Bachmeier, Nate" w:date="2021-11-25T12:15:00Z">
        <w:r w:rsidR="00977B7C">
          <w:t>.  When a person falls, or drinks a glass of water, their skeletal structure moves in predicable ways, which enables AI/ML processes to respond through CPS systems.</w:t>
        </w:r>
      </w:ins>
      <w:ins w:id="90" w:author="Bachmeier, Nate" w:date="2021-11-25T12:17:00Z">
        <w:r w:rsidR="00977B7C">
          <w:t xml:space="preserve">  Businesses </w:t>
        </w:r>
      </w:ins>
      <w:ins w:id="91" w:author="Bachmeier, Nate" w:date="2021-11-25T12:18:00Z">
        <w:r w:rsidR="00977B7C">
          <w:t xml:space="preserve">could </w:t>
        </w:r>
      </w:ins>
      <w:ins w:id="92" w:author="Bachmeier, Nate" w:date="2021-11-25T12:17:00Z">
        <w:r w:rsidR="00977B7C">
          <w:t>deli</w:t>
        </w:r>
      </w:ins>
      <w:ins w:id="93" w:author="Bachmeier, Nate" w:date="2021-11-25T12:18:00Z">
        <w:r w:rsidR="00977B7C">
          <w:t>ver these capabilities economically</w:t>
        </w:r>
      </w:ins>
      <w:ins w:id="94" w:author="Bachmeier, Nate" w:date="2021-11-25T12:17:00Z">
        <w:r w:rsidR="00977B7C">
          <w:t xml:space="preserve"> </w:t>
        </w:r>
      </w:ins>
      <w:ins w:id="95" w:author="Bachmeier, Nate" w:date="2021-11-25T12:18:00Z">
        <w:r w:rsidR="00977B7C">
          <w:t>and consistently across global markets</w:t>
        </w:r>
      </w:ins>
      <w:ins w:id="96" w:author="Bachmeier, Nate" w:date="2021-11-25T12:19:00Z">
        <w:r w:rsidR="00977B7C">
          <w:t>, ultimately improving the quality of care at lower costs.</w:t>
        </w:r>
      </w:ins>
    </w:p>
    <w:p w14:paraId="7141D406" w14:textId="6B662D42" w:rsidR="00AE1EE7" w:rsidRPr="00AE1EE7" w:rsidDel="00977B7C" w:rsidRDefault="00AE1EE7" w:rsidP="00AE1EE7">
      <w:pPr>
        <w:ind w:firstLine="720"/>
        <w:rPr>
          <w:del w:id="97" w:author="Bachmeier, Nate" w:date="2021-11-25T12:16:00Z"/>
        </w:rPr>
      </w:pPr>
      <w:del w:id="98" w:author="Bachmeier, Nate" w:date="2021-11-25T12:16:00Z">
        <w:r w:rsidDel="00977B7C">
          <w:delText xml:space="preserve">Instead, patients could receive continuous observation at lower costs using Computer </w:delText>
        </w:r>
        <w:commentRangeStart w:id="99"/>
        <w:r w:rsidDel="00977B7C">
          <w:delText>Vision</w:delText>
        </w:r>
        <w:commentRangeEnd w:id="99"/>
        <w:r w:rsidR="00134361" w:rsidDel="00977B7C">
          <w:rPr>
            <w:rStyle w:val="CommentReference"/>
          </w:rPr>
          <w:commentReference w:id="99"/>
        </w:r>
      </w:del>
      <w:del w:id="100" w:author="Bachmeier, Nate" w:date="2021-11-25T11:28:00Z">
        <w:r w:rsidDel="00D93B96">
          <w:delText>.</w:delText>
        </w:r>
      </w:del>
      <w:del w:id="101" w:author="Bachmeier, Nate" w:date="2021-11-25T12:16:00Z">
        <w:r w:rsidDel="00977B7C">
          <w:delText xml:space="preserve"> </w:delText>
        </w:r>
      </w:del>
      <w:del w:id="102" w:author="Bachmeier, Nate" w:date="2021-11-25T11:28:00Z">
        <w:r w:rsidDel="00D93B96">
          <w:delText xml:space="preserve"> </w:delText>
        </w:r>
      </w:del>
      <w:del w:id="103" w:author="Bachmeier, Nate" w:date="2021-11-25T12:16:00Z">
        <w:r w:rsidDel="00977B7C">
          <w:delText>Artificial Intelligence and Machine Learning (AI/ML)</w:delText>
        </w:r>
      </w:del>
      <w:del w:id="104" w:author="Bachmeier, Nate" w:date="2021-11-25T11:28:00Z">
        <w:r w:rsidDel="00D93B96">
          <w:delText xml:space="preserve"> models can observe patient behavior and react accordingly</w:delText>
        </w:r>
      </w:del>
      <w:del w:id="105" w:author="Bachmeier, Nate" w:date="2021-11-25T12:16:00Z">
        <w:r w:rsidDel="00977B7C">
          <w:delText>.</w:delText>
        </w:r>
      </w:del>
    </w:p>
    <w:p w14:paraId="5C03FF7F" w14:textId="35AC2C5C" w:rsidR="00AE1EE7" w:rsidRPr="00AE1EE7" w:rsidRDefault="00AE1EE7" w:rsidP="00AE1EE7">
      <w:pPr>
        <w:pStyle w:val="Heading1"/>
      </w:pPr>
      <w:bookmarkStart w:id="106" w:name="_Toc87544100"/>
      <w:r>
        <w:t>Problem Statement</w:t>
      </w:r>
      <w:bookmarkEnd w:id="106"/>
    </w:p>
    <w:p w14:paraId="48C0DC83" w14:textId="77777777" w:rsidR="0066572A" w:rsidRDefault="0066572A" w:rsidP="0066572A">
      <w:pPr>
        <w:ind w:firstLine="720"/>
      </w:pPr>
      <w:r>
        <w:t xml:space="preserve">Senior citizens live longer than ever before and want to defer moving into nursing homes until later in life.  Transitioning into elderly care comes as a double edge sword.  On the one hand, nurses can provide 24-hour supervision.  This assistance could mean the difference </w:t>
      </w:r>
      <w:r>
        <w:lastRenderedPageBreak/>
        <w:t>between life and death (e.g., during a fall).  However, on the other hand, the medical services are prohibitively expensive, nearing $90,000 annually (Tan et al., 2020).  Additionally, these medical facilities lack the personalization available within one’s home.  Further, specific individuals with diseases like dementia and Alzheimer’s require even greater levels of attention.</w:t>
      </w:r>
    </w:p>
    <w:p w14:paraId="29D87AC3" w14:textId="7EA13BD1" w:rsidR="0066572A" w:rsidRPr="00D27769" w:rsidDel="00977B7C" w:rsidRDefault="0066572A" w:rsidP="0066572A">
      <w:pPr>
        <w:rPr>
          <w:del w:id="107" w:author="Bachmeier, Nate" w:date="2021-11-25T12:21:00Z"/>
          <w:strike/>
        </w:rPr>
      </w:pPr>
      <w:r>
        <w:tab/>
        <w:t>Traditionally, addressing the situation requires increasing human capital, such as more traveling nurses or family member oversight (Westergren et al., 2021).  However, this solution increases health care costs and collects limited patient health data. In addition, these infrequent visits might miss critical issues, especially with those most reluctant to relocate</w:t>
      </w:r>
      <w:r w:rsidR="00D27769">
        <w:t>.</w:t>
      </w:r>
      <w:ins w:id="108" w:author="Bachmeier, Nate" w:date="2021-11-25T12:21:00Z">
        <w:r w:rsidR="00977B7C">
          <w:t xml:space="preserve">  </w:t>
        </w:r>
      </w:ins>
    </w:p>
    <w:p w14:paraId="70EA5744" w14:textId="05C0804B" w:rsidR="0066572A" w:rsidRDefault="0066572A" w:rsidP="00977B7C">
      <w:pPr>
        <w:pPrChange w:id="109" w:author="Bachmeier, Nate" w:date="2021-11-25T12:21:00Z">
          <w:pPr>
            <w:ind w:firstLine="720"/>
          </w:pPr>
        </w:pPrChange>
      </w:pPr>
      <w:r>
        <w:t xml:space="preserve">Modern solutions must bridge the differentiation between remaining in the home and still receiving the attentiveness typically found in assisted living facilities (Tan et al., 2020).  When this gap narrows, it enables the patient to remain in familiar settings for more prolonged periods.  That situation has numerous psychological benefits (e.g., higher morale) and economic impacts (e.g., deferring private health care costs). </w:t>
      </w:r>
      <w:r w:rsidR="009466BD">
        <w:t xml:space="preserve"> </w:t>
      </w:r>
      <w:r>
        <w:t>For instance, patients with memory impairment might forget to empty the dishwasher, take medication, or bathe regularly</w:t>
      </w:r>
      <w:r w:rsidR="009466BD">
        <w:t xml:space="preserve">.  </w:t>
      </w:r>
      <w:r>
        <w:t xml:space="preserve">Medical facilities can address these challenges through real-time video monitoring services that analyze patients’ actions and recommend care. </w:t>
      </w:r>
      <w:del w:id="110" w:author="Bachmeier, Nate" w:date="2021-11-25T12:21:00Z">
        <w:r w:rsidR="007A70F0" w:rsidDel="00977B7C">
          <w:delText xml:space="preserve"> </w:delText>
        </w:r>
        <w:commentRangeStart w:id="111"/>
        <w:r w:rsidRPr="00331789" w:rsidDel="00977B7C">
          <w:rPr>
            <w:strike/>
          </w:rPr>
          <w:delText>After detecting an issue, the system alerts the person using Text-to-Speech (TTS) services (e.g., Amazon Alexa) and other Cyber-Physical Systems (CPS).</w:delText>
        </w:r>
        <w:commentRangeEnd w:id="111"/>
        <w:r w:rsidR="00BA1F46" w:rsidRPr="00331789" w:rsidDel="00977B7C">
          <w:rPr>
            <w:rStyle w:val="CommentReference"/>
            <w:strike/>
          </w:rPr>
          <w:commentReference w:id="111"/>
        </w:r>
      </w:del>
    </w:p>
    <w:p w14:paraId="6922B008" w14:textId="341BAD18" w:rsidR="0066572A" w:rsidRDefault="0066572A" w:rsidP="00410C69">
      <w:pPr>
        <w:pStyle w:val="Heading1"/>
      </w:pPr>
      <w:bookmarkStart w:id="112" w:name="_Toc79709048"/>
      <w:bookmarkStart w:id="113" w:name="_Toc87544101"/>
      <w:r>
        <w:t>Purpose Statement</w:t>
      </w:r>
      <w:bookmarkEnd w:id="112"/>
      <w:bookmarkEnd w:id="113"/>
    </w:p>
    <w:p w14:paraId="72C80522" w14:textId="7EC75ABA" w:rsidR="0066572A" w:rsidRDefault="0066572A" w:rsidP="0066572A">
      <w:pPr>
        <w:ind w:firstLine="720"/>
      </w:pPr>
      <w:r>
        <w:t xml:space="preserve">This constructive design research project defines and implements an Elderly Care </w:t>
      </w:r>
      <w:proofErr w:type="spellStart"/>
      <w:r>
        <w:t>Smarthome</w:t>
      </w:r>
      <w:proofErr w:type="spellEnd"/>
      <w:r>
        <w:t xml:space="preserve"> Operating System (ECSOS).  The ECSOS </w:t>
      </w:r>
      <w:r w:rsidR="00331789">
        <w:t>aims to</w:t>
      </w:r>
      <w:commentRangeStart w:id="114"/>
      <w:r>
        <w:t xml:space="preserve"> </w:t>
      </w:r>
      <w:commentRangeEnd w:id="114"/>
      <w:r w:rsidR="00BA1F46">
        <w:rPr>
          <w:rStyle w:val="CommentReference"/>
        </w:rPr>
        <w:commentReference w:id="114"/>
      </w:r>
      <w:r>
        <w:t xml:space="preserve">provide central core services for bringing world-class assisting living care into a resident’s home, such as identity management, patient action tracking, consistent Cyber-Physical control plane, and privacy functions.  While this specific project examines elderly care, the implications are generalizable to other scenarios.  </w:t>
      </w:r>
      <w:r>
        <w:lastRenderedPageBreak/>
        <w:t>Those scenarios encompass childcare (e.g., babysitting), school safety systems, and virtual office secretary situations, to name a few.</w:t>
      </w:r>
    </w:p>
    <w:p w14:paraId="325E5332" w14:textId="48ED461A" w:rsidR="009466BD" w:rsidRDefault="009466BD" w:rsidP="0066572A">
      <w:pPr>
        <w:ind w:firstLine="720"/>
      </w:pPr>
      <w:r>
        <w:t>Building these capabilities and verifying them at scale is challenging.  First, the research must find patients willing to share continuous in-home video streams.  In addition to the privacy concerns, it would be difficult for others to reproduce the findings.  Third, validating the solution against numerous home layouts requires significant effort.  Lastly, purchasing and configuring hardware components is prohibitively expensive in terms of time and money (</w:t>
      </w:r>
      <w:proofErr w:type="spellStart"/>
      <w:r>
        <w:t>Elloumi</w:t>
      </w:r>
      <w:proofErr w:type="spellEnd"/>
      <w:r>
        <w:t xml:space="preserve"> et al., 2020; Das et al., 2019).  This project mitigates these issues through a virtual world simulation process.</w:t>
      </w:r>
    </w:p>
    <w:p w14:paraId="5911CA89" w14:textId="193D9F16" w:rsidR="009466BD" w:rsidRDefault="009466BD" w:rsidP="009466BD">
      <w:pPr>
        <w:ind w:firstLine="720"/>
      </w:pPr>
      <w:r>
        <w:t>The Robot Operating System (ROS) is a framework for writing robot software</w:t>
      </w:r>
      <w:sdt>
        <w:sdtPr>
          <w:id w:val="833652271"/>
          <w:citation/>
        </w:sdtPr>
        <w:sdtContent>
          <w:r>
            <w:fldChar w:fldCharType="begin"/>
          </w:r>
          <w:r>
            <w:instrText xml:space="preserve"> CITATION Sta18 \l 1033 </w:instrText>
          </w:r>
          <w:r>
            <w:fldChar w:fldCharType="separate"/>
          </w:r>
          <w:r w:rsidR="00224349">
            <w:rPr>
              <w:noProof/>
            </w:rPr>
            <w:t xml:space="preserve"> (Stanford Artificial Intelligence Laboratory et al., 2018)</w:t>
          </w:r>
          <w:r>
            <w:fldChar w:fldCharType="end"/>
          </w:r>
        </w:sdtContent>
      </w:sdt>
      <w:r>
        <w:t xml:space="preserve">.  It exposes features for rapidly designing complex cyber-physical interactions through a Message Passing Interface (MPI).  The meta-operating system integrates with physics engines (e.g., Gazebo) and machine learning platforms (e.g., </w:t>
      </w:r>
      <w:proofErr w:type="spellStart"/>
      <w:r>
        <w:t>OpenAI</w:t>
      </w:r>
      <w:proofErr w:type="spellEnd"/>
      <w:r>
        <w:t xml:space="preserve"> Gym).  Additionally, developers can package these tools into containerized workloads and leverage public cloud services (e.g., Amazon Web Services and Microsoft Azure).  The cloud enables researchers to validate their designs in numerous world permu</w:t>
      </w:r>
      <w:r w:rsidR="00D27769">
        <w:t>t</w:t>
      </w:r>
      <w:r>
        <w:t>ations efficiently and economically.  Furthermore, the software can test situations that are not practical or feasible within the physical world (e.g., set the kitchen ablaze).  Together, these different technologies culminate into an elegant solution that monitors, predicts, and responds in real-time to patient needs.</w:t>
      </w:r>
    </w:p>
    <w:p w14:paraId="6F87EF83" w14:textId="68FF8123" w:rsidR="009466BD" w:rsidRDefault="009466BD" w:rsidP="0066572A">
      <w:pPr>
        <w:ind w:firstLine="720"/>
      </w:pPr>
      <w:r>
        <w:t xml:space="preserve">This dissertation leverages these tools to implement an intelligent home simulation environment.  Next, it will populate the virtual home with ROS devices and sensors to observe and respond to ROS actors (patients).  The actors will perform animation sequences based on </w:t>
      </w:r>
      <w:r>
        <w:lastRenderedPageBreak/>
        <w:t>motion-capture records.  Lastly, the researcher will assess the observations and responses against the labeled data.  While this specific test scenario focuses on elderly care, the solution is broadly applicable to any Cyber-Physical simulation.</w:t>
      </w:r>
    </w:p>
    <w:p w14:paraId="086039DC" w14:textId="77777777" w:rsidR="0066572A" w:rsidRDefault="0066572A" w:rsidP="00410C69">
      <w:pPr>
        <w:pStyle w:val="Heading1"/>
      </w:pPr>
      <w:bookmarkStart w:id="115" w:name="_Toc79709049"/>
      <w:bookmarkStart w:id="116" w:name="_Toc87544102"/>
      <w:r>
        <w:t>Research Questions</w:t>
      </w:r>
      <w:bookmarkEnd w:id="115"/>
      <w:bookmarkEnd w:id="116"/>
    </w:p>
    <w:p w14:paraId="6E986C9C" w14:textId="4B5AD0C3" w:rsidR="0066572A" w:rsidDel="005E0CFD" w:rsidRDefault="0066572A" w:rsidP="0066572A">
      <w:pPr>
        <w:ind w:firstLine="720"/>
        <w:rPr>
          <w:del w:id="117" w:author="Bachmeier, Nate" w:date="2021-11-25T10:15:00Z"/>
        </w:rPr>
      </w:pPr>
      <w:r>
        <w:t>Researchers are innovating across health care using Internet of Things (IoT) devices</w:t>
      </w:r>
      <w:r w:rsidR="009466BD">
        <w:t xml:space="preserve"> (Tun et al., 2021)</w:t>
      </w:r>
      <w:r>
        <w:t>.</w:t>
      </w:r>
      <w:ins w:id="118" w:author="Bachmeier, Nate" w:date="2021-11-25T10:11:00Z">
        <w:r w:rsidR="005E0CFD">
          <w:t xml:space="preserve">  </w:t>
        </w:r>
      </w:ins>
      <w:ins w:id="119" w:author="Bachmeier, Nate" w:date="2021-11-25T10:12:00Z">
        <w:r w:rsidR="005E0CFD">
          <w:t xml:space="preserve">Significant investments into this space focuses on </w:t>
        </w:r>
      </w:ins>
      <w:ins w:id="120" w:author="Bachmeier, Nate" w:date="2021-11-25T10:13:00Z">
        <w:r w:rsidR="005E0CFD">
          <w:t xml:space="preserve">incremental improvements and </w:t>
        </w:r>
      </w:ins>
      <w:ins w:id="121" w:author="Bachmeier, Nate" w:date="2021-11-25T10:12:00Z">
        <w:r w:rsidR="005E0CFD">
          <w:t>wearable technologies</w:t>
        </w:r>
      </w:ins>
      <w:ins w:id="122" w:author="Bachmeier, Nate" w:date="2021-11-25T10:14:00Z">
        <w:r w:rsidR="005E0CFD">
          <w:t xml:space="preserve">.  This approach makes sense due to the low barrier to entry and ease to </w:t>
        </w:r>
      </w:ins>
      <w:ins w:id="123" w:author="Bachmeier, Nate" w:date="2021-11-25T10:15:00Z">
        <w:r w:rsidR="005E0CFD">
          <w:t xml:space="preserve">access </w:t>
        </w:r>
      </w:ins>
      <w:ins w:id="124" w:author="Bachmeier, Nate" w:date="2021-11-25T10:14:00Z">
        <w:r w:rsidR="005E0CFD">
          <w:t>mass production</w:t>
        </w:r>
      </w:ins>
      <w:ins w:id="125" w:author="Bachmeier, Nate" w:date="2021-11-25T10:15:00Z">
        <w:r w:rsidR="005E0CFD">
          <w:t xml:space="preserve"> capabilities.</w:t>
        </w:r>
      </w:ins>
      <w:del w:id="126" w:author="Bachmeier, Nate" w:date="2021-11-25T10:15:00Z">
        <w:r w:rsidDel="005E0CFD">
          <w:delText xml:space="preserve">  </w:delText>
        </w:r>
        <w:r w:rsidRPr="009466BD" w:rsidDel="005E0CFD">
          <w:rPr>
            <w:strike/>
          </w:rPr>
          <w:delText>Their efforts predominately focus on wearable technologies that attach sensors to the patient.  Wearable technologies face significant competition because these solutions have a low barrier to entry, economical pricing, and are mass-producible.</w:delText>
        </w:r>
        <w:r w:rsidDel="005E0CFD">
          <w:delText xml:space="preserve">  </w:delText>
        </w:r>
        <w:r w:rsidRPr="0066572A" w:rsidDel="005E0CFD">
          <w:rPr>
            <w:strike/>
          </w:rPr>
          <w:delText>However, these products lack elegance due to restricting movement and necessitating the patient always to carry the device.</w:delText>
        </w:r>
        <w:r w:rsidDel="005E0CFD">
          <w:delText xml:space="preserve">  </w:delText>
        </w:r>
        <w:commentRangeStart w:id="127"/>
        <w:r w:rsidRPr="00331789" w:rsidDel="005E0CFD">
          <w:rPr>
            <w:strike/>
            <w:rPrChange w:id="128" w:author="Bachmeier, Nate" w:date="2021-11-25T09:31:00Z">
              <w:rPr/>
            </w:rPrChange>
          </w:rPr>
          <w:delText>Additionally, the saturated market causes each iteration to produce less incremental value</w:delText>
        </w:r>
        <w:commentRangeEnd w:id="127"/>
        <w:r w:rsidR="00BA1F46" w:rsidRPr="00331789" w:rsidDel="005E0CFD">
          <w:rPr>
            <w:rStyle w:val="CommentReference"/>
            <w:strike/>
            <w:rPrChange w:id="129" w:author="Bachmeier, Nate" w:date="2021-11-25T09:31:00Z">
              <w:rPr>
                <w:rStyle w:val="CommentReference"/>
              </w:rPr>
            </w:rPrChange>
          </w:rPr>
          <w:commentReference w:id="127"/>
        </w:r>
        <w:r w:rsidRPr="00331789" w:rsidDel="005E0CFD">
          <w:rPr>
            <w:strike/>
            <w:rPrChange w:id="130" w:author="Bachmeier, Nate" w:date="2021-11-25T09:31:00Z">
              <w:rPr/>
            </w:rPrChange>
          </w:rPr>
          <w:delText xml:space="preserve">.  </w:delText>
        </w:r>
      </w:del>
    </w:p>
    <w:p w14:paraId="688B85A5" w14:textId="59C83161" w:rsidR="0066572A" w:rsidRDefault="005E0CFD" w:rsidP="0066572A">
      <w:pPr>
        <w:ind w:firstLine="720"/>
      </w:pPr>
      <w:ins w:id="131" w:author="Bachmeier, Nate" w:date="2021-11-25T10:15:00Z">
        <w:r>
          <w:t xml:space="preserve">  </w:t>
        </w:r>
      </w:ins>
      <w:r w:rsidR="0066572A">
        <w:t xml:space="preserve">In contrast, high-quality research must be challenging, elegant, and move the needle (Zeller, 2014).  Meeting these requirements necessitates a different approach, such as utilizing cameras and real-time video processing to deliver a superior experience.  </w:t>
      </w:r>
      <w:del w:id="132" w:author="Bachmeier, Nate" w:date="2021-11-25T10:15:00Z">
        <w:r w:rsidR="0066572A" w:rsidDel="005E0CFD">
          <w:delText>However</w:delText>
        </w:r>
      </w:del>
      <w:ins w:id="133" w:author="Bachmeier, Nate" w:date="2021-11-25T10:15:00Z">
        <w:r>
          <w:t>Though</w:t>
        </w:r>
      </w:ins>
      <w:r w:rsidR="0066572A">
        <w:t xml:space="preserve">, video-centric systems encounter more complexity in several aspects.  For instance, patients can freely move around their residence and change its configuration (e.g., move furniture or turn off a light).  Addressing the noise within these dynamic environments is challenging and creates multiple research questions.  </w:t>
      </w:r>
    </w:p>
    <w:p w14:paraId="4B92F736" w14:textId="22A32C68" w:rsidR="0066572A" w:rsidRDefault="0066572A" w:rsidP="0066572A">
      <w:pPr>
        <w:ind w:firstLine="720"/>
      </w:pPr>
      <w:r w:rsidRPr="0012252B">
        <w:rPr>
          <w:b/>
          <w:bCs/>
        </w:rPr>
        <w:t>R1</w:t>
      </w:r>
      <w:r>
        <w:t xml:space="preserve"> – </w:t>
      </w:r>
      <w:ins w:id="134" w:author="Bachmeier, Nate" w:date="2021-11-25T09:31:00Z">
        <w:r w:rsidR="00331789">
          <w:t xml:space="preserve">What mechanisms are best suited for extracting the subject’s </w:t>
        </w:r>
        <w:r w:rsidR="00331789" w:rsidRPr="00331789">
          <w:rPr>
            <w:i/>
            <w:rPrChange w:id="135" w:author="Bachmeier, Nate" w:date="2021-11-25T09:32:00Z">
              <w:rPr/>
            </w:rPrChange>
          </w:rPr>
          <w:t>intent</w:t>
        </w:r>
        <w:r w:rsidR="00331789">
          <w:t>, when dealing with noisy video stream d</w:t>
        </w:r>
      </w:ins>
      <w:ins w:id="136" w:author="Bachmeier, Nate" w:date="2021-11-25T09:32:00Z">
        <w:r w:rsidR="00331789">
          <w:t>ata</w:t>
        </w:r>
      </w:ins>
      <w:commentRangeStart w:id="137"/>
      <w:del w:id="138" w:author="Bachmeier, Nate" w:date="2021-11-25T09:32:00Z">
        <w:r w:rsidDel="00331789">
          <w:delText>How are researchers minimizing noise in their video streams</w:delText>
        </w:r>
      </w:del>
      <w:r>
        <w:t xml:space="preserve">?  </w:t>
      </w:r>
      <w:ins w:id="139" w:author="Bachmeier, Nate" w:date="2021-11-25T09:34:00Z">
        <w:r w:rsidR="00331789">
          <w:t>Noise enters</w:t>
        </w:r>
      </w:ins>
      <w:ins w:id="140" w:author="Bachmeier, Nate" w:date="2021-11-25T09:35:00Z">
        <w:r w:rsidR="00331789">
          <w:t xml:space="preserve"> the processing </w:t>
        </w:r>
        <w:proofErr w:type="spellStart"/>
        <w:r w:rsidR="00331789">
          <w:t>pipline</w:t>
        </w:r>
        <w:proofErr w:type="spellEnd"/>
        <w:r w:rsidR="00331789">
          <w:t xml:space="preserve"> from numerous situations, such as </w:t>
        </w:r>
      </w:ins>
      <w:del w:id="141" w:author="Bachmeier, Nate" w:date="2021-11-25T09:34:00Z">
        <w:r w:rsidDel="00331789">
          <w:delText xml:space="preserve">An efficient process must exist to analyze short videos and extract the subject’s </w:delText>
        </w:r>
        <w:r w:rsidRPr="00B9201C" w:rsidDel="00331789">
          <w:rPr>
            <w:i/>
            <w:iCs/>
          </w:rPr>
          <w:delText>intent</w:delText>
        </w:r>
        <w:r w:rsidDel="00331789">
          <w:delText xml:space="preserve">.  This mechanism must reliably handle noisy </w:delText>
        </w:r>
      </w:del>
      <w:del w:id="142" w:author="Bachmeier, Nate" w:date="2021-11-25T09:35:00Z">
        <w:r w:rsidDel="00331789">
          <w:delText xml:space="preserve">data (e.g., </w:delText>
        </w:r>
      </w:del>
      <w:r>
        <w:t>out-of-focus images</w:t>
      </w:r>
      <w:del w:id="143" w:author="Bachmeier, Nate" w:date="2021-11-25T09:35:00Z">
        <w:r w:rsidDel="00331789">
          <w:delText xml:space="preserve">) and variable input (e.g., </w:delText>
        </w:r>
      </w:del>
      <w:ins w:id="144" w:author="Bachmeier, Nate" w:date="2021-11-25T09:35:00Z">
        <w:r w:rsidR="00331789">
          <w:t xml:space="preserve"> and the subject’s </w:t>
        </w:r>
      </w:ins>
      <w:r>
        <w:t>distance to the camera</w:t>
      </w:r>
      <w:del w:id="145" w:author="Bachmeier, Nate" w:date="2021-11-25T09:35:00Z">
        <w:r w:rsidDel="00331789">
          <w:delText>)</w:delText>
        </w:r>
      </w:del>
      <w:r>
        <w:t>.</w:t>
      </w:r>
      <w:commentRangeEnd w:id="137"/>
      <w:r w:rsidR="002F2B18">
        <w:rPr>
          <w:rStyle w:val="CommentReference"/>
        </w:rPr>
        <w:commentReference w:id="137"/>
      </w:r>
    </w:p>
    <w:p w14:paraId="6022BE83" w14:textId="5D9733EA" w:rsidR="0066572A" w:rsidRDefault="0066572A" w:rsidP="0066572A">
      <w:pPr>
        <w:ind w:firstLine="720"/>
        <w:rPr>
          <w:ins w:id="146" w:author="Bachmeier, Nate" w:date="2021-11-25T09:36:00Z"/>
        </w:rPr>
      </w:pPr>
      <w:r w:rsidRPr="00B9201C">
        <w:rPr>
          <w:b/>
          <w:bCs/>
        </w:rPr>
        <w:t>R2</w:t>
      </w:r>
      <w:r>
        <w:t xml:space="preserve"> – </w:t>
      </w:r>
      <w:ins w:id="147" w:author="Bachmeier, Nate" w:date="2021-11-25T09:35:00Z">
        <w:r w:rsidR="00331789">
          <w:t>What affordances do Cyber-</w:t>
        </w:r>
        <w:proofErr w:type="spellStart"/>
        <w:r w:rsidR="00331789">
          <w:t>Physcial</w:t>
        </w:r>
        <w:proofErr w:type="spellEnd"/>
        <w:r w:rsidR="00331789">
          <w:t xml:space="preserve"> Systems all</w:t>
        </w:r>
      </w:ins>
      <w:ins w:id="148" w:author="Bachmeier, Nate" w:date="2021-11-25T09:36:00Z">
        <w:r w:rsidR="00331789">
          <w:t xml:space="preserve">ow for acting on the extracted intents from R1? </w:t>
        </w:r>
      </w:ins>
      <w:del w:id="149" w:author="Bachmeier, Nate" w:date="2021-11-25T09:36:00Z">
        <w:r w:rsidDel="00331789">
          <w:delText xml:space="preserve">How can the extracted intents best </w:delText>
        </w:r>
        <w:r w:rsidRPr="00B9201C" w:rsidDel="00331789">
          <w:rPr>
            <w:i/>
            <w:iCs/>
          </w:rPr>
          <w:delText>interface</w:delText>
        </w:r>
        <w:r w:rsidDel="00331789">
          <w:delText xml:space="preserve"> with Cyber-</w:delText>
        </w:r>
        <w:commentRangeStart w:id="150"/>
        <w:r w:rsidDel="00331789">
          <w:delText>Physical</w:delText>
        </w:r>
        <w:commentRangeEnd w:id="150"/>
        <w:r w:rsidR="002F2B18" w:rsidDel="00331789">
          <w:rPr>
            <w:rStyle w:val="CommentReference"/>
          </w:rPr>
          <w:commentReference w:id="150"/>
        </w:r>
        <w:r w:rsidDel="00331789">
          <w:delText xml:space="preserve"> Systems (CPS)?  </w:delText>
        </w:r>
      </w:del>
      <w:r>
        <w:t>Nurses at assisted living centers provide a helping hand literally and figuratively.  Smart devices must serve this same function across a range of tasks (e.g., medication management).</w:t>
      </w:r>
    </w:p>
    <w:p w14:paraId="0CAF9272" w14:textId="059182E8" w:rsidR="00331789" w:rsidDel="00A3759C" w:rsidRDefault="00331789" w:rsidP="00A3759C">
      <w:pPr>
        <w:ind w:firstLine="720"/>
        <w:rPr>
          <w:del w:id="151" w:author="Bachmeier, Nate" w:date="2021-11-25T09:38:00Z"/>
        </w:rPr>
        <w:pPrChange w:id="152" w:author="Bachmeier, Nate" w:date="2021-11-25T09:40:00Z">
          <w:pPr>
            <w:ind w:firstLine="720"/>
          </w:pPr>
        </w:pPrChange>
      </w:pPr>
      <w:ins w:id="153" w:author="Bachmeier, Nate" w:date="2021-11-25T09:37:00Z">
        <w:r>
          <w:t xml:space="preserve">This constructive research does not evaluate mechanisms for protecting the subject’s data privacy.  </w:t>
        </w:r>
      </w:ins>
      <w:ins w:id="154" w:author="Bachmeier, Nate" w:date="2021-11-25T09:38:00Z">
        <w:r>
          <w:t xml:space="preserve">Subjects will only use a continuous in-home video recording solution if they trust its </w:t>
        </w:r>
        <w:r>
          <w:lastRenderedPageBreak/>
          <w:t>security and privacy controls.  There must be explicit and deliberate decisions regarding how information is stored and replicated.</w:t>
        </w:r>
        <w:r w:rsidR="00A3759C">
          <w:t xml:space="preserve">  </w:t>
        </w:r>
      </w:ins>
      <w:ins w:id="155" w:author="Bachmeier, Nate" w:date="2021-11-25T09:39:00Z">
        <w:r w:rsidR="00A3759C">
          <w:t xml:space="preserve">Additionally, </w:t>
        </w:r>
      </w:ins>
      <w:ins w:id="156" w:author="Bachmeier, Nate" w:date="2021-11-25T09:40:00Z">
        <w:r w:rsidR="00A3759C">
          <w:t xml:space="preserve">future </w:t>
        </w:r>
      </w:ins>
      <w:ins w:id="157" w:author="Bachmeier, Nate" w:date="2021-11-25T09:39:00Z">
        <w:r w:rsidR="00A3759C">
          <w:t>researchers need to define procedures for efficiently scaling these mechanisms globally.</w:t>
        </w:r>
      </w:ins>
      <w:ins w:id="158" w:author="Bachmeier, Nate" w:date="2021-11-25T09:40:00Z">
        <w:r w:rsidR="00A3759C">
          <w:t xml:space="preserve">  </w:t>
        </w:r>
      </w:ins>
      <w:ins w:id="159" w:author="Bachmeier, Nate" w:date="2021-11-25T09:41:00Z">
        <w:r w:rsidR="00A3759C">
          <w:t xml:space="preserve">Suppose </w:t>
        </w:r>
      </w:ins>
    </w:p>
    <w:p w14:paraId="2FF39702" w14:textId="1C2FEE3C" w:rsidR="0066572A" w:rsidDel="00A3759C" w:rsidRDefault="0066572A" w:rsidP="00A3759C">
      <w:pPr>
        <w:ind w:firstLine="720"/>
        <w:rPr>
          <w:del w:id="160" w:author="Bachmeier, Nate" w:date="2021-11-25T09:38:00Z"/>
        </w:rPr>
        <w:pPrChange w:id="161" w:author="Bachmeier, Nate" w:date="2021-11-25T09:40:00Z">
          <w:pPr>
            <w:ind w:firstLine="720"/>
          </w:pPr>
        </w:pPrChange>
      </w:pPr>
      <w:commentRangeStart w:id="162"/>
      <w:commentRangeStart w:id="163"/>
      <w:del w:id="164" w:author="Bachmeier, Nate" w:date="2021-11-25T09:38:00Z">
        <w:r w:rsidRPr="00B9201C" w:rsidDel="00A3759C">
          <w:rPr>
            <w:b/>
            <w:bCs/>
          </w:rPr>
          <w:delText>R3</w:delText>
        </w:r>
        <w:r w:rsidDel="00A3759C">
          <w:delText xml:space="preserve"> – How can those interfaces ensure patient </w:delText>
        </w:r>
        <w:r w:rsidRPr="00B9201C" w:rsidDel="00A3759C">
          <w:rPr>
            <w:i/>
            <w:iCs/>
          </w:rPr>
          <w:delText>confidentiality</w:delText>
        </w:r>
        <w:r w:rsidDel="00A3759C">
          <w:delText>?  Patients will only use a continuous video recording solution if they trust its security and privacy controls.  There must be explicit and deliberate decisions regarding how information is stored and replicated.</w:delText>
        </w:r>
      </w:del>
    </w:p>
    <w:p w14:paraId="2EF50563" w14:textId="290FFA2A" w:rsidR="0066572A" w:rsidRDefault="0066572A" w:rsidP="00A3759C">
      <w:pPr>
        <w:ind w:firstLine="720"/>
        <w:pPrChange w:id="165" w:author="Bachmeier, Nate" w:date="2021-11-25T09:40:00Z">
          <w:pPr>
            <w:ind w:firstLine="720"/>
          </w:pPr>
        </w:pPrChange>
      </w:pPr>
      <w:del w:id="166" w:author="Bachmeier, Nate" w:date="2021-11-25T09:40:00Z">
        <w:r w:rsidRPr="00B9201C" w:rsidDel="00A3759C">
          <w:rPr>
            <w:b/>
            <w:bCs/>
          </w:rPr>
          <w:delText>R4</w:delText>
        </w:r>
        <w:r w:rsidDel="00A3759C">
          <w:delText xml:space="preserve"> – How can central administrative teams most efficiently </w:delText>
        </w:r>
        <w:r w:rsidRPr="00B9201C" w:rsidDel="00A3759C">
          <w:rPr>
            <w:i/>
            <w:iCs/>
          </w:rPr>
          <w:delText>scale</w:delText>
        </w:r>
        <w:r w:rsidDel="00A3759C">
          <w:delText xml:space="preserve"> across global and domestic sales territories?  </w:delText>
        </w:r>
      </w:del>
      <w:del w:id="167" w:author="Bachmeier, Nate" w:date="2021-11-25T09:41:00Z">
        <w:r w:rsidDel="00A3759C">
          <w:delText>H</w:delText>
        </w:r>
      </w:del>
      <w:ins w:id="168" w:author="Bachmeier, Nate" w:date="2021-11-25T09:41:00Z">
        <w:r w:rsidR="00A3759C">
          <w:t>h</w:t>
        </w:r>
      </w:ins>
      <w:r>
        <w:t xml:space="preserve">ealthcare workers </w:t>
      </w:r>
      <w:del w:id="169" w:author="Bachmeier, Nate" w:date="2021-11-25T09:41:00Z">
        <w:r w:rsidDel="00A3759C">
          <w:delText xml:space="preserve">can </w:delText>
        </w:r>
      </w:del>
      <w:ins w:id="170" w:author="Bachmeier, Nate" w:date="2021-11-25T09:41:00Z">
        <w:r w:rsidR="00A3759C">
          <w:t xml:space="preserve">could </w:t>
        </w:r>
      </w:ins>
      <w:r>
        <w:t xml:space="preserve">remotely deliver world-class services </w:t>
      </w:r>
      <w:del w:id="171" w:author="Bachmeier, Nate" w:date="2021-11-25T09:41:00Z">
        <w:r w:rsidDel="00A3759C">
          <w:delText xml:space="preserve">because the </w:delText>
        </w:r>
      </w:del>
      <w:ins w:id="172" w:author="Bachmeier, Nate" w:date="2021-11-25T09:41:00Z">
        <w:r w:rsidR="00A3759C">
          <w:t xml:space="preserve">to </w:t>
        </w:r>
      </w:ins>
      <w:r>
        <w:t xml:space="preserve">homes </w:t>
      </w:r>
      <w:del w:id="173" w:author="Bachmeier, Nate" w:date="2021-11-25T09:41:00Z">
        <w:r w:rsidDel="00A3759C">
          <w:delText xml:space="preserve">contain </w:delText>
        </w:r>
      </w:del>
      <w:ins w:id="174" w:author="Bachmeier, Nate" w:date="2021-11-25T09:41:00Z">
        <w:r w:rsidR="00A3759C">
          <w:t xml:space="preserve">using </w:t>
        </w:r>
      </w:ins>
      <w:r>
        <w:t>CPS systems</w:t>
      </w:r>
      <w:ins w:id="175" w:author="Bachmeier, Nate" w:date="2021-11-25T09:42:00Z">
        <w:r w:rsidR="00A3759C">
          <w:t xml:space="preserve">.  In that case, the </w:t>
        </w:r>
      </w:ins>
      <w:del w:id="176" w:author="Bachmeier, Nate" w:date="2021-11-25T09:42:00Z">
        <w:r w:rsidDel="00A3759C">
          <w:delText xml:space="preserve"> for routine tasks (e.g., monitoring patient falling).  Competitive </w:delText>
        </w:r>
      </w:del>
      <w:r>
        <w:t xml:space="preserve">businesses </w:t>
      </w:r>
      <w:del w:id="177" w:author="Bachmeier, Nate" w:date="2021-11-25T09:42:00Z">
        <w:r w:rsidDel="00A3759C">
          <w:delText xml:space="preserve">can </w:delText>
        </w:r>
      </w:del>
      <w:ins w:id="178" w:author="Bachmeier, Nate" w:date="2021-11-25T09:42:00Z">
        <w:r w:rsidR="00A3759C">
          <w:t xml:space="preserve">could </w:t>
        </w:r>
      </w:ins>
      <w:r>
        <w:t>leverage this capability to decrease costs, increase profit margins, and maintain quality standards.</w:t>
      </w:r>
      <w:commentRangeEnd w:id="162"/>
      <w:r w:rsidR="002F2B18">
        <w:rPr>
          <w:rStyle w:val="CommentReference"/>
        </w:rPr>
        <w:commentReference w:id="162"/>
      </w:r>
      <w:commentRangeEnd w:id="163"/>
      <w:r w:rsidR="005E0CFD">
        <w:rPr>
          <w:rStyle w:val="CommentReference"/>
        </w:rPr>
        <w:commentReference w:id="163"/>
      </w:r>
      <w:ins w:id="179" w:author="Bachmeier, Nate" w:date="2021-11-25T09:40:00Z">
        <w:r w:rsidR="00A3759C">
          <w:t xml:space="preserve">  While both </w:t>
        </w:r>
      </w:ins>
      <w:ins w:id="180" w:author="Bachmeier, Nate" w:date="2021-11-25T09:42:00Z">
        <w:r w:rsidR="00A3759C">
          <w:t xml:space="preserve">topics are critical toward productizing this work, they are beyond </w:t>
        </w:r>
      </w:ins>
      <w:ins w:id="181" w:author="Bachmeier, Nate" w:date="2021-11-25T09:43:00Z">
        <w:r w:rsidR="00A3759C">
          <w:t xml:space="preserve">the </w:t>
        </w:r>
      </w:ins>
      <w:ins w:id="182" w:author="Bachmeier, Nate" w:date="2021-11-25T09:42:00Z">
        <w:r w:rsidR="00A3759C">
          <w:t>dissertati</w:t>
        </w:r>
      </w:ins>
      <w:ins w:id="183" w:author="Bachmeier, Nate" w:date="2021-11-25T09:43:00Z">
        <w:r w:rsidR="00A3759C">
          <w:t>ons’ scope.</w:t>
        </w:r>
      </w:ins>
    </w:p>
    <w:p w14:paraId="08DC82C1" w14:textId="77777777" w:rsidR="0066572A" w:rsidRDefault="0066572A" w:rsidP="00410C69">
      <w:pPr>
        <w:pStyle w:val="Heading1"/>
      </w:pPr>
      <w:bookmarkStart w:id="184" w:name="_Toc79709050"/>
      <w:bookmarkStart w:id="185" w:name="_Toc87544103"/>
      <w:commentRangeStart w:id="186"/>
      <w:commentRangeStart w:id="187"/>
      <w:r>
        <w:t>Hypotheses</w:t>
      </w:r>
      <w:bookmarkEnd w:id="184"/>
      <w:bookmarkEnd w:id="185"/>
      <w:commentRangeEnd w:id="186"/>
      <w:r w:rsidR="002F2B18">
        <w:rPr>
          <w:rStyle w:val="CommentReference"/>
          <w:b w:val="0"/>
        </w:rPr>
        <w:commentReference w:id="186"/>
      </w:r>
      <w:commentRangeEnd w:id="187"/>
      <w:r w:rsidR="00FD72A8">
        <w:rPr>
          <w:rStyle w:val="CommentReference"/>
          <w:b w:val="0"/>
        </w:rPr>
        <w:commentReference w:id="187"/>
      </w:r>
    </w:p>
    <w:p w14:paraId="543952F0" w14:textId="32DF44FE" w:rsidR="00A3759C" w:rsidRDefault="00A3759C" w:rsidP="0066572A">
      <w:pPr>
        <w:rPr>
          <w:ins w:id="188" w:author="Bachmeier, Nate" w:date="2021-11-25T09:43:00Z"/>
        </w:rPr>
      </w:pPr>
      <w:ins w:id="189" w:author="Bachmeier, Nate" w:date="2021-11-25T09:43:00Z">
        <w:r>
          <w:tab/>
          <w:t xml:space="preserve">This constructive research project aims to </w:t>
        </w:r>
      </w:ins>
      <w:ins w:id="190" w:author="Bachmeier, Nate" w:date="2021-11-25T09:44:00Z">
        <w:r>
          <w:t xml:space="preserve">simulate people moving around virtual homes.  </w:t>
        </w:r>
      </w:ins>
      <w:ins w:id="191" w:author="Bachmeier, Nate" w:date="2021-11-25T09:45:00Z">
        <w:r>
          <w:t>Virtual IP-Cameras arbitrarily placed within the home, can monitor the subjects and map</w:t>
        </w:r>
      </w:ins>
      <w:ins w:id="192" w:author="Bachmeier, Nate" w:date="2021-11-25T09:46:00Z">
        <w:r>
          <w:t xml:space="preserve"> their behaviors to intents.  </w:t>
        </w:r>
      </w:ins>
      <w:ins w:id="193" w:author="Bachmeier, Nate" w:date="2021-11-25T09:47:00Z">
        <w:r>
          <w:t>A data enrichment process can attach metadata</w:t>
        </w:r>
      </w:ins>
      <w:ins w:id="194" w:author="Bachmeier, Nate" w:date="2021-11-25T09:48:00Z">
        <w:r>
          <w:t xml:space="preserve"> </w:t>
        </w:r>
        <w:r w:rsidR="001D585E">
          <w:t xml:space="preserve">that describes the intent </w:t>
        </w:r>
      </w:ins>
      <w:ins w:id="195" w:author="Bachmeier, Nate" w:date="2021-11-25T09:49:00Z">
        <w:r w:rsidR="001D585E">
          <w:t>in greater detail (e.g., holding an object</w:t>
        </w:r>
      </w:ins>
      <w:del w:id="196" w:author="Bachmeier, Nate" w:date="2021-11-25T09:43:00Z">
        <w:r w:rsidR="0066572A" w:rsidDel="00A3759C">
          <w:tab/>
        </w:r>
      </w:del>
      <w:ins w:id="197" w:author="Bachmeier, Nate" w:date="2021-11-25T09:49:00Z">
        <w:r w:rsidR="001D585E">
          <w:t xml:space="preserve"> versus holding spoon).  This enrichment process would need to be exten</w:t>
        </w:r>
      </w:ins>
      <w:ins w:id="198" w:author="Bachmeier, Nate" w:date="2021-11-25T09:50:00Z">
        <w:r w:rsidR="001D585E">
          <w:t xml:space="preserve">sible to cover a reasonable action space.  Next, </w:t>
        </w:r>
      </w:ins>
      <w:ins w:id="199" w:author="Bachmeier, Nate" w:date="2021-11-25T09:51:00Z">
        <w:r w:rsidR="001D585E">
          <w:t>remediation process</w:t>
        </w:r>
      </w:ins>
      <w:ins w:id="200" w:author="Bachmeier, Nate" w:date="2021-11-25T09:52:00Z">
        <w:r w:rsidR="001D585E">
          <w:t>(es)</w:t>
        </w:r>
      </w:ins>
      <w:ins w:id="201" w:author="Bachmeier, Nate" w:date="2021-11-25T09:51:00Z">
        <w:r w:rsidR="001D585E">
          <w:t xml:space="preserve"> can subscribe </w:t>
        </w:r>
      </w:ins>
      <w:ins w:id="202" w:author="Bachmeier, Nate" w:date="2021-11-25T09:52:00Z">
        <w:r w:rsidR="001D585E">
          <w:t>to intent-</w:t>
        </w:r>
      </w:ins>
      <w:ins w:id="203" w:author="Bachmeier, Nate" w:date="2021-11-25T09:53:00Z">
        <w:r w:rsidR="001D585E">
          <w:t xml:space="preserve">specific </w:t>
        </w:r>
      </w:ins>
      <w:ins w:id="204" w:author="Bachmeier, Nate" w:date="2021-11-25T09:52:00Z">
        <w:r w:rsidR="001D585E">
          <w:t>message buses</w:t>
        </w:r>
      </w:ins>
      <w:ins w:id="205" w:author="Bachmeier, Nate" w:date="2021-11-25T09:53:00Z">
        <w:r w:rsidR="001D585E">
          <w:t xml:space="preserve"> after publish instructions to CPS Systems.</w:t>
        </w:r>
      </w:ins>
      <w:ins w:id="206" w:author="Bachmeier, Nate" w:date="2021-11-25T09:54:00Z">
        <w:r w:rsidR="001D585E">
          <w:t xml:space="preserve">  Then, CPS systems will convert the instructions into device-specific operations (e.g., turn on light </w:t>
        </w:r>
      </w:ins>
      <w:ins w:id="207" w:author="Bachmeier, Nate" w:date="2021-11-25T09:55:00Z">
        <w:r w:rsidR="001D585E">
          <w:t xml:space="preserve">versus activate power to the green wire).  Lastly, </w:t>
        </w:r>
      </w:ins>
      <w:ins w:id="208" w:author="Bachmeier, Nate" w:date="2021-11-25T09:56:00Z">
        <w:r w:rsidR="001D585E">
          <w:t>the subject should express a positive benefit from the environmental change.</w:t>
        </w:r>
      </w:ins>
      <w:ins w:id="209" w:author="Bachmeier, Nate" w:date="2021-11-25T09:58:00Z">
        <w:r w:rsidR="0030294F">
          <w:t xml:space="preserve">  </w:t>
        </w:r>
        <w:r w:rsidR="00922710">
          <w:t xml:space="preserve">A feedback </w:t>
        </w:r>
      </w:ins>
      <w:ins w:id="210" w:author="Bachmeier, Nate" w:date="2021-11-25T09:59:00Z">
        <w:r w:rsidR="00922710">
          <w:t xml:space="preserve">collection process can aggregate these various decisions and map them against the </w:t>
        </w:r>
        <w:proofErr w:type="gramStart"/>
        <w:r w:rsidR="00922710">
          <w:t>simulators</w:t>
        </w:r>
        <w:proofErr w:type="gramEnd"/>
        <w:r w:rsidR="00922710">
          <w:t xml:space="preserve"> </w:t>
        </w:r>
      </w:ins>
      <w:ins w:id="211" w:author="Bachmeier, Nate" w:date="2021-11-25T10:00:00Z">
        <w:r w:rsidR="00922710">
          <w:t>configuration</w:t>
        </w:r>
      </w:ins>
      <w:ins w:id="212" w:author="Bachmeier, Nate" w:date="2021-11-25T10:01:00Z">
        <w:r w:rsidR="00922710">
          <w:t xml:space="preserve"> (e.g., performing the patient falling motion)</w:t>
        </w:r>
      </w:ins>
      <w:ins w:id="213" w:author="Bachmeier, Nate" w:date="2021-11-25T09:59:00Z">
        <w:r w:rsidR="00922710">
          <w:t>.</w:t>
        </w:r>
      </w:ins>
      <w:ins w:id="214" w:author="Bachmeier, Nate" w:date="2021-11-25T10:02:00Z">
        <w:r w:rsidR="00922710">
          <w:t xml:space="preserve">  </w:t>
        </w:r>
      </w:ins>
      <w:ins w:id="215" w:author="Bachmeier, Nate" w:date="2021-11-25T10:04:00Z">
        <w:r w:rsidR="00922710">
          <w:t>It is expected that these subsystems holistically would be an effective and intuitive method for ac</w:t>
        </w:r>
      </w:ins>
      <w:ins w:id="216" w:author="Bachmeier, Nate" w:date="2021-11-25T10:05:00Z">
        <w:r w:rsidR="00922710">
          <w:t xml:space="preserve">ting on patient’s health and provide real-time guidance for </w:t>
        </w:r>
      </w:ins>
      <w:ins w:id="217" w:author="Bachmeier, Nate" w:date="2021-11-25T10:07:00Z">
        <w:r w:rsidR="00922710">
          <w:t>persons with special needs.</w:t>
        </w:r>
      </w:ins>
    </w:p>
    <w:p w14:paraId="3AE6B159" w14:textId="683F35C5" w:rsidR="0066572A" w:rsidRPr="009466BD" w:rsidDel="00922710" w:rsidRDefault="0066572A" w:rsidP="0066572A">
      <w:pPr>
        <w:rPr>
          <w:del w:id="218" w:author="Bachmeier, Nate" w:date="2021-11-25T10:07:00Z"/>
          <w:strike/>
        </w:rPr>
      </w:pPr>
      <w:del w:id="219" w:author="Bachmeier, Nate" w:date="2021-11-25T10:07:00Z">
        <w:r w:rsidDel="00922710">
          <w:delText>There are existing mechanisms to address each system requirement.  However, those capabilities exist as isolated components.  An Elderly Care Smarthome Operating System (ECSOS) can create a consistent control plane</w:delText>
        </w:r>
        <w:r w:rsidR="009466BD" w:rsidDel="00922710">
          <w:delText xml:space="preserve"> and test framework</w:delText>
        </w:r>
        <w:r w:rsidDel="00922710">
          <w:delText xml:space="preserve"> that brings these services together.  The ideal driver of such a solution is real-time video processing at the edge.  This approach promotes security and privacy by minimizing external data transfers.  </w:delText>
        </w:r>
        <w:r w:rsidRPr="009466BD" w:rsidDel="00922710">
          <w:rPr>
            <w:strike/>
          </w:rPr>
          <w:delText xml:space="preserve">Additionally, small appliances built on the Raspberry PI platform have sufficient resources to drive computer vision models.  </w:delText>
        </w:r>
      </w:del>
    </w:p>
    <w:p w14:paraId="47C67387" w14:textId="77777777" w:rsidR="0066572A" w:rsidRDefault="0066572A" w:rsidP="0066572A">
      <w:pPr>
        <w:pStyle w:val="Heading1"/>
      </w:pPr>
      <w:bookmarkStart w:id="220" w:name="_Toc79709069"/>
      <w:bookmarkStart w:id="221" w:name="_Toc87544104"/>
      <w:r>
        <w:t>Research Methodology</w:t>
      </w:r>
      <w:bookmarkEnd w:id="220"/>
      <w:bookmarkEnd w:id="221"/>
    </w:p>
    <w:p w14:paraId="234AD55E" w14:textId="77777777" w:rsidR="0066572A" w:rsidRPr="00BA6A14" w:rsidRDefault="0066572A" w:rsidP="0066572A">
      <w:pPr>
        <w:ind w:firstLine="720"/>
      </w:pPr>
      <w:r>
        <w:t xml:space="preserve">Before starting any significant undertaking, there needs to be a formal project plan that scopes the intent. Additionally, the plan must define mechanisms to measure the success and </w:t>
      </w:r>
      <w:r>
        <w:lastRenderedPageBreak/>
        <w:t>impact of those efforts.  It can be challenging or impossible to prove that the project’s outcomes are efficient without those prerequisites.</w:t>
      </w:r>
    </w:p>
    <w:p w14:paraId="08E82A07" w14:textId="77777777" w:rsidR="0066572A" w:rsidRDefault="0066572A" w:rsidP="0066572A">
      <w:pPr>
        <w:pStyle w:val="Heading2"/>
      </w:pPr>
      <w:bookmarkStart w:id="222" w:name="_Toc79709070"/>
      <w:bookmarkStart w:id="223" w:name="_Toc87544105"/>
      <w:r>
        <w:t>Artifacts</w:t>
      </w:r>
      <w:bookmarkEnd w:id="222"/>
      <w:bookmarkEnd w:id="223"/>
    </w:p>
    <w:p w14:paraId="4DA10ED5" w14:textId="064B53B7" w:rsidR="0066572A" w:rsidRDefault="0066572A" w:rsidP="0066572A">
      <w:r>
        <w:tab/>
        <w:t xml:space="preserve">Artifacts are a principal component of the constructive design methodology.  This research proposal includes </w:t>
      </w:r>
      <w:r w:rsidR="009466BD">
        <w:t>four</w:t>
      </w:r>
      <w:r>
        <w:t xml:space="preserve"> core subsystems.  Together, these deliverables </w:t>
      </w:r>
      <w:r w:rsidR="009466BD">
        <w:t>generate data, simulate interactions</w:t>
      </w:r>
      <w:r>
        <w:t>, mak</w:t>
      </w:r>
      <w:r w:rsidR="009466BD">
        <w:t>e</w:t>
      </w:r>
      <w:r>
        <w:t xml:space="preserve"> predictions, and scor</w:t>
      </w:r>
      <w:r w:rsidR="009466BD">
        <w:t>e</w:t>
      </w:r>
      <w:r>
        <w:t xml:space="preserve"> outcomes.</w:t>
      </w:r>
    </w:p>
    <w:p w14:paraId="12D74888" w14:textId="362A9D89" w:rsidR="009466BD" w:rsidRDefault="009466BD" w:rsidP="009466BD">
      <w:pPr>
        <w:pStyle w:val="Heading3"/>
      </w:pPr>
      <w:bookmarkStart w:id="224" w:name="_Toc87544106"/>
      <w:r>
        <w:t>Data Generation</w:t>
      </w:r>
      <w:bookmarkEnd w:id="224"/>
    </w:p>
    <w:p w14:paraId="361FC63E" w14:textId="44B840E1" w:rsidR="00D27769" w:rsidDel="00EE2017" w:rsidRDefault="009466BD" w:rsidP="009466BD">
      <w:pPr>
        <w:rPr>
          <w:del w:id="225" w:author="Bachmeier, Nate" w:date="2021-11-25T10:19:00Z"/>
        </w:rPr>
      </w:pPr>
      <w:r>
        <w:tab/>
        <w:t>ROS actors represent the patients within the simulation environment, which performs an animation sequence while moving around the house.</w:t>
      </w:r>
      <w:r w:rsidR="00D27769">
        <w:t xml:space="preserve">  These animations originate from Microsoft Kinect motion-capture videos and map to a </w:t>
      </w:r>
      <w:proofErr w:type="spellStart"/>
      <w:r w:rsidR="00D27769">
        <w:t>hierarchial</w:t>
      </w:r>
      <w:proofErr w:type="spellEnd"/>
      <w:r w:rsidR="00D27769">
        <w:t xml:space="preserve"> action-space taxonomy.  The action-space describes specific behaviors (e.g., walking versus sitting) and any derived actions (e.g., sitting on a chair versus couch).  There are virtually infinite sequences, making it challenging to record the entire universe of movement.  Instead, a randomization process initializes from a recording and mutates model-joint characteristics such as flexibility, strength, and weight.  This approach both increases taxonomy coverage and prevents overfitting the limited data.</w:t>
      </w:r>
    </w:p>
    <w:p w14:paraId="68B2960F" w14:textId="77777777" w:rsidR="00D27769" w:rsidRDefault="00D27769" w:rsidP="009466BD"/>
    <w:p w14:paraId="469F4F37" w14:textId="1E25543D" w:rsidR="00393E64" w:rsidRPr="00393E64" w:rsidRDefault="0066572A" w:rsidP="00393E64">
      <w:pPr>
        <w:pStyle w:val="Heading3"/>
      </w:pPr>
      <w:bookmarkStart w:id="226" w:name="_Toc79709071"/>
      <w:bookmarkStart w:id="227" w:name="_Toc87544107"/>
      <w:r w:rsidRPr="0066572A">
        <w:t xml:space="preserve">Environmental </w:t>
      </w:r>
      <w:bookmarkEnd w:id="226"/>
      <w:r w:rsidR="009466BD">
        <w:t>Simulation</w:t>
      </w:r>
      <w:bookmarkEnd w:id="227"/>
      <w:r w:rsidR="00393E64">
        <w:t xml:space="preserve"> </w:t>
      </w:r>
    </w:p>
    <w:p w14:paraId="19A9E75A" w14:textId="6C6B1B0B" w:rsidR="00393E64" w:rsidRDefault="00393E64" w:rsidP="00393E64">
      <w:pPr>
        <w:ind w:firstLine="720"/>
      </w:pPr>
      <w:r>
        <w:t>ROS worlds represent the patient’s home or apartment and define models’ placement (e.g., actors and furniture), actor configuration, and devices</w:t>
      </w:r>
      <w:sdt>
        <w:sdtPr>
          <w:id w:val="-1241015855"/>
          <w:citation/>
        </w:sdtPr>
        <w:sdtContent>
          <w:r>
            <w:fldChar w:fldCharType="begin"/>
          </w:r>
          <w:r>
            <w:instrText xml:space="preserve"> CITATION Bip18 \l 1033 </w:instrText>
          </w:r>
          <w:r>
            <w:fldChar w:fldCharType="separate"/>
          </w:r>
          <w:r w:rsidR="00224349">
            <w:rPr>
              <w:noProof/>
            </w:rPr>
            <w:t xml:space="preserve"> (Bipin, 2018)</w:t>
          </w:r>
          <w:r>
            <w:fldChar w:fldCharType="end"/>
          </w:r>
        </w:sdtContent>
      </w:sdt>
      <w:r>
        <w:t xml:space="preserve">.  Researchers use physics simulators (e.g., Gazebo) to examine interactions between these various components.  For instance, the actor might perform walking to the kitchen table.  Each camera will capture frames from its vantage point and transmit them to a message bus during this sequence.  Next, AI services subscribe to the event stream and process the visual data.  Suppose the service detects a </w:t>
      </w:r>
      <w:r>
        <w:lastRenderedPageBreak/>
        <w:t>valuable signal (e.g., the refrigerator door is left open).  In that case, it can post a notification to another message bus to mitigate the situation (e.g., use voice assistant).</w:t>
      </w:r>
    </w:p>
    <w:p w14:paraId="6B808F1A" w14:textId="4C338F71" w:rsidR="0066572A" w:rsidRPr="009466BD" w:rsidRDefault="00393E64" w:rsidP="00393E64">
      <w:pPr>
        <w:ind w:firstLine="720"/>
        <w:rPr>
          <w:strike/>
        </w:rPr>
      </w:pPr>
      <w:r>
        <w:t xml:space="preserve">Validating these interactions requires an ability to reconfigure these worlds without significant effort.  World templating tools (e.g., AWS </w:t>
      </w:r>
      <w:proofErr w:type="spellStart"/>
      <w:r>
        <w:t>RoboMaker</w:t>
      </w:r>
      <w:proofErr w:type="spellEnd"/>
      <w:r>
        <w:t>) can dynamically generate environments that meet a specification</w:t>
      </w:r>
      <w:sdt>
        <w:sdtPr>
          <w:id w:val="-374089625"/>
          <w:citation/>
        </w:sdtPr>
        <w:sdtContent>
          <w:r>
            <w:fldChar w:fldCharType="begin"/>
          </w:r>
          <w:r>
            <w:instrText xml:space="preserve"> CITATION AWS21 \l 1033 </w:instrText>
          </w:r>
          <w:r>
            <w:fldChar w:fldCharType="separate"/>
          </w:r>
          <w:r w:rsidR="00224349">
            <w:rPr>
              <w:noProof/>
            </w:rPr>
            <w:t xml:space="preserve"> (AWS, 2021)</w:t>
          </w:r>
          <w:r>
            <w:fldChar w:fldCharType="end"/>
          </w:r>
        </w:sdtContent>
      </w:sdt>
      <w:r>
        <w:t xml:space="preserve">.  This capability allows the researchers to focus on creating custom sensors and algorithms, not positioning furniture.  That also means this dissertation </w:t>
      </w:r>
      <w:commentRangeStart w:id="228"/>
      <w:del w:id="229" w:author="Bachmeier, Nate" w:date="2021-11-25T10:08:00Z">
        <w:r w:rsidDel="00922710">
          <w:delText xml:space="preserve">should </w:delText>
        </w:r>
      </w:del>
      <w:ins w:id="230" w:author="Bachmeier, Nate" w:date="2021-11-25T10:08:00Z">
        <w:r w:rsidR="00922710">
          <w:t xml:space="preserve">aims to </w:t>
        </w:r>
      </w:ins>
      <w:r>
        <w:t xml:space="preserve">have </w:t>
      </w:r>
      <w:commentRangeEnd w:id="228"/>
      <w:r w:rsidR="00EE113D">
        <w:rPr>
          <w:rStyle w:val="CommentReference"/>
        </w:rPr>
        <w:commentReference w:id="228"/>
      </w:r>
      <w:r>
        <w:t>a stronger emphasis on ROS components and world templates, not reinventing standard tooling.  These components must implement an asynchronous and loosely coupled architecture.</w:t>
      </w:r>
    </w:p>
    <w:p w14:paraId="3DFEC05F" w14:textId="77777777" w:rsidR="0066572A" w:rsidRPr="0066572A" w:rsidRDefault="0066572A" w:rsidP="0066572A">
      <w:pPr>
        <w:pStyle w:val="Heading3"/>
      </w:pPr>
      <w:bookmarkStart w:id="231" w:name="_Toc79709072"/>
      <w:bookmarkStart w:id="232" w:name="_Toc87544108"/>
      <w:r w:rsidRPr="0066572A">
        <w:t>Extracting Intents</w:t>
      </w:r>
      <w:bookmarkEnd w:id="231"/>
      <w:bookmarkEnd w:id="232"/>
    </w:p>
    <w:p w14:paraId="254FC1AA" w14:textId="2AFA3392" w:rsidR="00977B7C" w:rsidRDefault="00977B7C" w:rsidP="0066572A">
      <w:pPr>
        <w:ind w:firstLine="720"/>
        <w:rPr>
          <w:ins w:id="233" w:author="Bachmeier, Nate" w:date="2021-11-25T12:47:00Z"/>
        </w:rPr>
      </w:pPr>
      <w:ins w:id="234" w:author="Bachmeier, Nate" w:date="2021-11-25T12:22:00Z">
        <w:r>
          <w:t xml:space="preserve">A machine learning algorithm </w:t>
        </w:r>
      </w:ins>
      <w:ins w:id="235" w:author="Bachmeier, Nate" w:date="2021-11-25T12:23:00Z">
        <w:r>
          <w:t>will process short video clips and predict the subject’s intent</w:t>
        </w:r>
        <w:r w:rsidR="00672831">
          <w:t xml:space="preserve"> based on their behavior.  For instance, </w:t>
        </w:r>
      </w:ins>
      <w:ins w:id="236" w:author="Bachmeier, Nate" w:date="2021-11-25T12:25:00Z">
        <w:r w:rsidR="00672831">
          <w:t xml:space="preserve">the simulator will load a humanoid </w:t>
        </w:r>
      </w:ins>
      <w:ins w:id="237" w:author="Bachmeier, Nate" w:date="2021-11-25T12:26:00Z">
        <w:r w:rsidR="00672831">
          <w:t>into a virtual apartment and then perform a walking sequence.</w:t>
        </w:r>
      </w:ins>
      <w:ins w:id="238" w:author="Bachmeier, Nate" w:date="2021-11-25T12:37:00Z">
        <w:r w:rsidR="009A38CB">
          <w:t xml:space="preserve">  These </w:t>
        </w:r>
      </w:ins>
      <w:ins w:id="239" w:author="Bachmeier, Nate" w:date="2021-11-25T12:38:00Z">
        <w:r w:rsidR="009A38CB">
          <w:t>animation sequences will originate from open-source databases</w:t>
        </w:r>
      </w:ins>
      <w:ins w:id="240" w:author="Bachmeier, Nate" w:date="2021-11-25T12:39:00Z">
        <w:r w:rsidR="009A38CB">
          <w:t xml:space="preserve">, such as </w:t>
        </w:r>
      </w:ins>
      <w:proofErr w:type="spellStart"/>
      <w:ins w:id="241" w:author="Bachmeier, Nate" w:date="2021-11-25T12:40:00Z">
        <w:r w:rsidR="009A38CB">
          <w:t>Mixamo</w:t>
        </w:r>
      </w:ins>
      <w:proofErr w:type="spellEnd"/>
      <w:ins w:id="242" w:author="Bachmeier, Nate" w:date="2021-11-25T12:41:00Z">
        <w:r w:rsidR="009A38CB">
          <w:t xml:space="preserve"> (Adobe, 2021) and </w:t>
        </w:r>
      </w:ins>
      <w:proofErr w:type="spellStart"/>
      <w:ins w:id="243" w:author="Bachmeier, Nate" w:date="2021-11-25T12:42:00Z">
        <w:r w:rsidR="009A38CB">
          <w:t>MoCap</w:t>
        </w:r>
        <w:proofErr w:type="spellEnd"/>
        <w:r w:rsidR="009A38CB">
          <w:t xml:space="preserve"> Database </w:t>
        </w:r>
      </w:ins>
      <w:customXmlInsRangeStart w:id="244" w:author="Bachmeier, Nate" w:date="2021-11-25T12:42:00Z"/>
      <w:sdt>
        <w:sdtPr>
          <w:id w:val="-1124234919"/>
          <w:citation/>
        </w:sdtPr>
        <w:sdtContent>
          <w:customXmlInsRangeEnd w:id="244"/>
          <w:ins w:id="245" w:author="Bachmeier, Nate" w:date="2021-11-25T12:42:00Z">
            <w:r w:rsidR="009A38CB">
              <w:fldChar w:fldCharType="begin"/>
            </w:r>
            <w:r w:rsidR="009A38CB">
              <w:instrText xml:space="preserve"> CITATION CMU21 \l 1033 </w:instrText>
            </w:r>
          </w:ins>
          <w:r w:rsidR="009A38CB">
            <w:fldChar w:fldCharType="separate"/>
          </w:r>
          <w:r w:rsidR="00224349">
            <w:rPr>
              <w:noProof/>
            </w:rPr>
            <w:t>(CMU, 2021)</w:t>
          </w:r>
          <w:ins w:id="246" w:author="Bachmeier, Nate" w:date="2021-11-25T12:42:00Z">
            <w:r w:rsidR="009A38CB">
              <w:fldChar w:fldCharType="end"/>
            </w:r>
          </w:ins>
          <w:customXmlInsRangeStart w:id="247" w:author="Bachmeier, Nate" w:date="2021-11-25T12:42:00Z"/>
        </w:sdtContent>
      </w:sdt>
      <w:customXmlInsRangeEnd w:id="247"/>
      <w:ins w:id="248" w:author="Bachmeier, Nate" w:date="2021-11-25T12:39:00Z">
        <w:r w:rsidR="009A38CB">
          <w:t>.</w:t>
        </w:r>
      </w:ins>
      <w:ins w:id="249" w:author="Bachmeier, Nate" w:date="2021-11-25T12:27:00Z">
        <w:r w:rsidR="00672831">
          <w:t xml:space="preserve">  IP-cameras will track the subject’s skeleton </w:t>
        </w:r>
      </w:ins>
      <w:ins w:id="250" w:author="Bachmeier, Nate" w:date="2021-11-25T12:30:00Z">
        <w:r w:rsidR="00672831">
          <w:t xml:space="preserve">movement changes </w:t>
        </w:r>
      </w:ins>
      <w:ins w:id="251" w:author="Bachmeier, Nate" w:date="2021-11-25T12:29:00Z">
        <w:r w:rsidR="00672831">
          <w:t>into</w:t>
        </w:r>
      </w:ins>
      <w:ins w:id="252" w:author="Bachmeier, Nate" w:date="2021-11-25T12:28:00Z">
        <w:r w:rsidR="00672831">
          <w:t xml:space="preserve"> </w:t>
        </w:r>
      </w:ins>
      <w:ins w:id="253" w:author="Bachmeier, Nate" w:date="2021-11-25T12:32:00Z">
        <w:r w:rsidR="00672831">
          <w:t xml:space="preserve">specialized </w:t>
        </w:r>
      </w:ins>
      <w:ins w:id="254" w:author="Bachmeier, Nate" w:date="2021-11-25T12:28:00Z">
        <w:r w:rsidR="00672831">
          <w:t>sequence-to-</w:t>
        </w:r>
      </w:ins>
      <w:ins w:id="255" w:author="Bachmeier, Nate" w:date="2021-11-25T12:34:00Z">
        <w:r w:rsidR="009A38CB">
          <w:t xml:space="preserve">binary </w:t>
        </w:r>
      </w:ins>
      <w:ins w:id="256" w:author="Bachmeier, Nate" w:date="2021-11-25T12:28:00Z">
        <w:r w:rsidR="00672831">
          <w:t xml:space="preserve">classification </w:t>
        </w:r>
      </w:ins>
      <w:ins w:id="257" w:author="Bachmeier, Nate" w:date="2021-11-25T12:29:00Z">
        <w:r w:rsidR="00672831">
          <w:t>model</w:t>
        </w:r>
      </w:ins>
      <w:ins w:id="258" w:author="Bachmeier, Nate" w:date="2021-11-25T12:31:00Z">
        <w:r w:rsidR="00672831">
          <w:t>s</w:t>
        </w:r>
      </w:ins>
      <w:ins w:id="259" w:author="Bachmeier, Nate" w:date="2021-11-25T12:29:00Z">
        <w:r w:rsidR="00672831">
          <w:t xml:space="preserve">.  </w:t>
        </w:r>
      </w:ins>
      <w:ins w:id="260" w:author="Bachmeier, Nate" w:date="2021-11-25T12:32:00Z">
        <w:r w:rsidR="00672831">
          <w:t xml:space="preserve">For example, one model </w:t>
        </w:r>
      </w:ins>
      <w:ins w:id="261" w:author="Bachmeier, Nate" w:date="2021-11-25T12:33:00Z">
        <w:r w:rsidR="00672831">
          <w:t xml:space="preserve">predicts </w:t>
        </w:r>
      </w:ins>
      <w:ins w:id="262" w:author="Bachmeier, Nate" w:date="2021-11-25T12:48:00Z">
        <w:r w:rsidR="00357377">
          <w:t xml:space="preserve">that </w:t>
        </w:r>
      </w:ins>
      <w:ins w:id="263" w:author="Bachmeier, Nate" w:date="2021-11-25T12:33:00Z">
        <w:r w:rsidR="00672831">
          <w:t xml:space="preserve">the subject </w:t>
        </w:r>
      </w:ins>
      <w:ins w:id="264" w:author="Bachmeier, Nate" w:date="2021-11-25T12:48:00Z">
        <w:r w:rsidR="00357377">
          <w:t xml:space="preserve">is raising </w:t>
        </w:r>
      </w:ins>
      <w:ins w:id="265" w:author="Bachmeier, Nate" w:date="2021-11-25T12:33:00Z">
        <w:r w:rsidR="00672831">
          <w:t xml:space="preserve">their hand while another </w:t>
        </w:r>
      </w:ins>
      <w:ins w:id="266" w:author="Bachmeier, Nate" w:date="2021-11-25T12:48:00Z">
        <w:r w:rsidR="00357377">
          <w:t xml:space="preserve">assessing </w:t>
        </w:r>
      </w:ins>
      <w:ins w:id="267" w:author="Bachmeier, Nate" w:date="2021-11-25T12:33:00Z">
        <w:r w:rsidR="009A38CB">
          <w:t>jum</w:t>
        </w:r>
      </w:ins>
      <w:ins w:id="268" w:author="Bachmeier, Nate" w:date="2021-11-25T12:34:00Z">
        <w:r w:rsidR="009A38CB">
          <w:t>ping</w:t>
        </w:r>
      </w:ins>
      <w:ins w:id="269" w:author="Bachmeier, Nate" w:date="2021-11-25T12:49:00Z">
        <w:r w:rsidR="00357377">
          <w:t xml:space="preserve"> or falling</w:t>
        </w:r>
      </w:ins>
      <w:ins w:id="270" w:author="Bachmeier, Nate" w:date="2021-11-25T12:34:00Z">
        <w:r w:rsidR="009A38CB">
          <w:t xml:space="preserve">.  </w:t>
        </w:r>
      </w:ins>
      <w:ins w:id="271" w:author="Bachmeier, Nate" w:date="2021-11-25T12:35:00Z">
        <w:r w:rsidR="009A38CB">
          <w:t xml:space="preserve">Next, an </w:t>
        </w:r>
        <w:proofErr w:type="spellStart"/>
        <w:r w:rsidR="009A38CB">
          <w:t>ensamble</w:t>
        </w:r>
        <w:proofErr w:type="spellEnd"/>
        <w:r w:rsidR="009A38CB">
          <w:t xml:space="preserve"> </w:t>
        </w:r>
      </w:ins>
      <w:ins w:id="272" w:author="Bachmeier, Nate" w:date="2021-11-25T12:36:00Z">
        <w:r w:rsidR="009A38CB">
          <w:t xml:space="preserve">classification </w:t>
        </w:r>
      </w:ins>
      <w:ins w:id="273" w:author="Bachmeier, Nate" w:date="2021-11-25T12:35:00Z">
        <w:r w:rsidR="009A38CB">
          <w:t xml:space="preserve">algorithm combines these </w:t>
        </w:r>
      </w:ins>
      <w:ins w:id="274" w:author="Bachmeier, Nate" w:date="2021-11-25T12:48:00Z">
        <w:r w:rsidR="00357377">
          <w:t>binary</w:t>
        </w:r>
      </w:ins>
      <w:ins w:id="275" w:author="Bachmeier, Nate" w:date="2021-11-25T12:36:00Z">
        <w:r w:rsidR="009A38CB">
          <w:t xml:space="preserve"> </w:t>
        </w:r>
      </w:ins>
      <w:ins w:id="276" w:author="Bachmeier, Nate" w:date="2021-11-25T12:48:00Z">
        <w:r w:rsidR="00357377">
          <w:t xml:space="preserve">predictors </w:t>
        </w:r>
      </w:ins>
      <w:ins w:id="277" w:author="Bachmeier, Nate" w:date="2021-11-25T12:35:00Z">
        <w:r w:rsidR="009A38CB">
          <w:t xml:space="preserve">into </w:t>
        </w:r>
      </w:ins>
      <w:ins w:id="278" w:author="Bachmeier, Nate" w:date="2021-11-25T12:36:00Z">
        <w:r w:rsidR="009A38CB">
          <w:t xml:space="preserve">a </w:t>
        </w:r>
      </w:ins>
      <w:ins w:id="279" w:author="Bachmeier, Nate" w:date="2021-11-25T12:35:00Z">
        <w:r w:rsidR="009A38CB">
          <w:t xml:space="preserve">sophisticated </w:t>
        </w:r>
      </w:ins>
      <w:ins w:id="280" w:author="Bachmeier, Nate" w:date="2021-11-25T12:44:00Z">
        <w:r w:rsidR="00357377">
          <w:t>intent</w:t>
        </w:r>
      </w:ins>
      <w:ins w:id="281" w:author="Bachmeier, Nate" w:date="2021-11-25T12:36:00Z">
        <w:r w:rsidR="009A38CB">
          <w:t xml:space="preserve">.  This strategy should </w:t>
        </w:r>
      </w:ins>
      <w:ins w:id="282" w:author="Bachmeier, Nate" w:date="2021-11-25T12:37:00Z">
        <w:r w:rsidR="009A38CB">
          <w:t>create an extensible framework that supports iteratively adding more behaviors overtime.</w:t>
        </w:r>
      </w:ins>
    </w:p>
    <w:p w14:paraId="7126D3F3" w14:textId="3CE94E7E" w:rsidR="0066572A" w:rsidRDefault="00357377" w:rsidP="00357377">
      <w:pPr>
        <w:ind w:firstLine="720"/>
        <w:pPrChange w:id="283" w:author="Bachmeier, Nate" w:date="2021-11-25T12:52:00Z">
          <w:pPr>
            <w:ind w:firstLine="720"/>
          </w:pPr>
        </w:pPrChange>
      </w:pPr>
      <w:ins w:id="284" w:author="Bachmeier, Nate" w:date="2021-11-25T12:49:00Z">
        <w:r>
          <w:t xml:space="preserve">The input sequence will be </w:t>
        </w:r>
        <w:proofErr w:type="gramStart"/>
        <w:r>
          <w:t>contain</w:t>
        </w:r>
        <w:proofErr w:type="gramEnd"/>
        <w:r>
          <w:t xml:space="preserve"> the relative </w:t>
        </w:r>
      </w:ins>
      <w:ins w:id="285" w:author="Bachmeier, Nate" w:date="2021-11-25T12:50:00Z">
        <w:r>
          <w:t>positional changes to the subject’s skeletal joints.</w:t>
        </w:r>
      </w:ins>
      <w:ins w:id="286" w:author="Bachmeier, Nate" w:date="2021-11-25T12:52:00Z">
        <w:r>
          <w:t xml:space="preserve"> </w:t>
        </w:r>
      </w:ins>
      <w:del w:id="287" w:author="Bachmeier, Nate" w:date="2021-11-25T12:52:00Z">
        <w:r w:rsidR="009C1692" w:rsidDel="00357377">
          <w:delText>A</w:delText>
        </w:r>
        <w:r w:rsidR="0066572A" w:rsidDel="00357377">
          <w:delText xml:space="preserve"> machine learning algorithm will classify and annotate the video’s contents. </w:delText>
        </w:r>
      </w:del>
      <w:r w:rsidR="0066572A">
        <w:t xml:space="preserve"> There are several potential implementations </w:t>
      </w:r>
      <w:del w:id="288" w:author="Bachmeier, Nate" w:date="2021-11-25T13:01:00Z">
        <w:r w:rsidR="0066572A" w:rsidDel="0042065B">
          <w:delText xml:space="preserve">(e.g., Open Pose versus Das et al.’s approach).  </w:delText>
        </w:r>
      </w:del>
      <w:ins w:id="289" w:author="Bachmeier, Nate" w:date="2021-11-25T13:01:00Z">
        <w:r w:rsidR="0042065B">
          <w:t>and those solution</w:t>
        </w:r>
      </w:ins>
      <w:ins w:id="290" w:author="Bachmeier, Nate" w:date="2021-11-25T13:02:00Z">
        <w:r w:rsidR="0042065B">
          <w:t xml:space="preserve">s </w:t>
        </w:r>
      </w:ins>
      <w:del w:id="291" w:author="Bachmeier, Nate" w:date="2021-11-25T13:02:00Z">
        <w:r w:rsidR="009466BD" w:rsidDel="0042065B">
          <w:delText>T</w:delText>
        </w:r>
        <w:r w:rsidR="0066572A" w:rsidDel="0042065B">
          <w:delText>he AI model</w:delText>
        </w:r>
        <w:r w:rsidR="009466BD" w:rsidDel="0042065B">
          <w:delText>(s)</w:delText>
        </w:r>
        <w:r w:rsidR="0066572A" w:rsidDel="0042065B">
          <w:delText xml:space="preserve"> </w:delText>
        </w:r>
      </w:del>
      <w:r w:rsidR="009466BD">
        <w:t xml:space="preserve">must perform within the hardware constraints of </w:t>
      </w:r>
      <w:r w:rsidR="0066572A">
        <w:t>an edge appliance.</w:t>
      </w:r>
      <w:r w:rsidR="009466BD">
        <w:t xml:space="preserve">  </w:t>
      </w:r>
      <w:commentRangeStart w:id="292"/>
      <w:commentRangeStart w:id="293"/>
      <w:r w:rsidR="009466BD">
        <w:t xml:space="preserve">For instance, the simulated home might </w:t>
      </w:r>
      <w:ins w:id="294" w:author="Bachmeier, Nate" w:date="2021-11-25T13:02:00Z">
        <w:r w:rsidR="0042065B">
          <w:t xml:space="preserve">produce data from </w:t>
        </w:r>
      </w:ins>
      <w:del w:id="295" w:author="Bachmeier, Nate" w:date="2021-11-25T13:02:00Z">
        <w:r w:rsidR="009466BD" w:rsidDel="0042065B">
          <w:delText xml:space="preserve">parallel process </w:delText>
        </w:r>
      </w:del>
      <w:r w:rsidR="009466BD">
        <w:t>dozens of cameras and sensors</w:t>
      </w:r>
      <w:commentRangeEnd w:id="292"/>
      <w:r w:rsidR="00EE113D">
        <w:rPr>
          <w:rStyle w:val="CommentReference"/>
        </w:rPr>
        <w:commentReference w:id="292"/>
      </w:r>
      <w:commentRangeEnd w:id="293"/>
      <w:r w:rsidR="0042065B">
        <w:rPr>
          <w:rStyle w:val="CommentReference"/>
        </w:rPr>
        <w:commentReference w:id="293"/>
      </w:r>
      <w:r w:rsidR="009466BD">
        <w:t>.</w:t>
      </w:r>
      <w:ins w:id="296" w:author="Bachmeier, Nate" w:date="2021-11-25T13:01:00Z">
        <w:r w:rsidR="0042065B">
          <w:t xml:space="preserve"> </w:t>
        </w:r>
      </w:ins>
      <w:ins w:id="297" w:author="Bachmeier, Nate" w:date="2021-11-25T13:03:00Z">
        <w:r w:rsidR="0042065B">
          <w:t xml:space="preserve">Suppose the algorithm requires too much compute </w:t>
        </w:r>
        <w:r w:rsidR="0042065B">
          <w:lastRenderedPageBreak/>
          <w:t xml:space="preserve">resources.  In that case, </w:t>
        </w:r>
      </w:ins>
      <w:del w:id="298" w:author="Bachmeier, Nate" w:date="2021-11-25T13:01:00Z">
        <w:r w:rsidR="0066572A" w:rsidDel="0042065B">
          <w:delText xml:space="preserve">  </w:delText>
        </w:r>
        <w:r w:rsidR="009466BD" w:rsidDel="0042065B">
          <w:delText>O</w:delText>
        </w:r>
      </w:del>
      <w:ins w:id="299" w:author="Bachmeier, Nate" w:date="2021-11-25T13:03:00Z">
        <w:r w:rsidR="0042065B">
          <w:t xml:space="preserve">the solution </w:t>
        </w:r>
      </w:ins>
      <w:ins w:id="300" w:author="Bachmeier, Nate" w:date="2021-11-25T13:04:00Z">
        <w:r w:rsidR="0042065B">
          <w:t xml:space="preserve">would </w:t>
        </w:r>
      </w:ins>
      <w:del w:id="301" w:author="Bachmeier, Nate" w:date="2021-11-25T13:03:00Z">
        <w:r w:rsidR="009466BD" w:rsidDel="0042065B">
          <w:delText>therwise</w:delText>
        </w:r>
        <w:r w:rsidR="0066572A" w:rsidDel="0042065B">
          <w:delText xml:space="preserve">, </w:delText>
        </w:r>
        <w:r w:rsidR="009466BD" w:rsidDel="0042065B">
          <w:delText xml:space="preserve">the system </w:delText>
        </w:r>
      </w:del>
      <w:del w:id="302" w:author="Bachmeier, Nate" w:date="2021-11-25T12:52:00Z">
        <w:r w:rsidR="009466BD" w:rsidDel="00357377">
          <w:delText xml:space="preserve">will </w:delText>
        </w:r>
      </w:del>
      <w:r w:rsidR="009466BD">
        <w:t xml:space="preserve">require remote compute configurations (e.g., public cloud), </w:t>
      </w:r>
      <w:del w:id="303" w:author="Bachmeier, Nate" w:date="2021-11-25T12:52:00Z">
        <w:r w:rsidR="009466BD" w:rsidDel="00357377">
          <w:delText xml:space="preserve">which </w:delText>
        </w:r>
      </w:del>
      <w:ins w:id="304" w:author="Bachmeier, Nate" w:date="2021-11-25T12:52:00Z">
        <w:r>
          <w:t xml:space="preserve">and this </w:t>
        </w:r>
      </w:ins>
      <w:ins w:id="305" w:author="Bachmeier, Nate" w:date="2021-11-25T12:53:00Z">
        <w:r>
          <w:t xml:space="preserve">further </w:t>
        </w:r>
      </w:ins>
      <w:r w:rsidR="009466BD">
        <w:t>raises security and privacy concerns.</w:t>
      </w:r>
      <w:ins w:id="306" w:author="Bachmeier, Nate" w:date="2021-11-25T13:06:00Z">
        <w:r w:rsidR="0042065B">
          <w:t xml:space="preserve">  </w:t>
        </w:r>
        <w:r w:rsidR="0022753C">
          <w:t xml:space="preserve">Maintaining the subject’s privacy </w:t>
        </w:r>
      </w:ins>
      <w:ins w:id="307" w:author="Bachmeier, Nate" w:date="2021-11-25T13:07:00Z">
        <w:r w:rsidR="0022753C">
          <w:t xml:space="preserve">drives </w:t>
        </w:r>
      </w:ins>
      <w:ins w:id="308" w:author="Bachmeier, Nate" w:date="2021-11-25T13:08:00Z">
        <w:r w:rsidR="0022753C">
          <w:t xml:space="preserve">specific </w:t>
        </w:r>
      </w:ins>
      <w:ins w:id="309" w:author="Bachmeier, Nate" w:date="2021-11-25T13:07:00Z">
        <w:r w:rsidR="0022753C">
          <w:t>requirements</w:t>
        </w:r>
      </w:ins>
      <w:ins w:id="310" w:author="Bachmeier, Nate" w:date="2021-11-25T13:06:00Z">
        <w:r w:rsidR="0022753C">
          <w:t xml:space="preserve"> </w:t>
        </w:r>
      </w:ins>
      <w:ins w:id="311" w:author="Bachmeier, Nate" w:date="2021-11-25T13:07:00Z">
        <w:r w:rsidR="0022753C">
          <w:t xml:space="preserve">into this </w:t>
        </w:r>
      </w:ins>
      <w:ins w:id="312" w:author="Bachmeier, Nate" w:date="2021-11-25T13:08:00Z">
        <w:r w:rsidR="0022753C">
          <w:t>design, though its broadly deferred to future research.</w:t>
        </w:r>
      </w:ins>
    </w:p>
    <w:p w14:paraId="799E1081" w14:textId="77777777" w:rsidR="0066572A" w:rsidRDefault="0066572A" w:rsidP="0066572A">
      <w:pPr>
        <w:pStyle w:val="Heading3"/>
      </w:pPr>
      <w:bookmarkStart w:id="313" w:name="_Toc79709073"/>
      <w:bookmarkStart w:id="314" w:name="_Toc87544109"/>
      <w:r>
        <w:t>Feedback Mechanism</w:t>
      </w:r>
      <w:bookmarkEnd w:id="313"/>
      <w:bookmarkEnd w:id="314"/>
    </w:p>
    <w:p w14:paraId="3FEC0F30" w14:textId="4D3EA570" w:rsidR="0066572A" w:rsidRDefault="0066572A" w:rsidP="009466BD">
      <w:pPr>
        <w:ind w:firstLine="720"/>
      </w:pPr>
      <w:r w:rsidRPr="009466BD">
        <w:t xml:space="preserve">Third, </w:t>
      </w:r>
      <w:r w:rsidR="009466BD">
        <w:t xml:space="preserve">the system records all observations and responses for offline comparison against the labeled data.  These records </w:t>
      </w:r>
      <w:r>
        <w:t xml:space="preserve">qualitative tags and aggregates centrally for offline analysis.  </w:t>
      </w:r>
      <w:commentRangeStart w:id="315"/>
      <w:r>
        <w:t>The research</w:t>
      </w:r>
      <w:ins w:id="316" w:author="Bachmeier, Nate" w:date="2021-11-25T10:19:00Z">
        <w:r w:rsidR="00EE2017">
          <w:t xml:space="preserve">er </w:t>
        </w:r>
      </w:ins>
      <w:del w:id="317" w:author="Bachmeier, Nate" w:date="2021-11-25T10:19:00Z">
        <w:r w:rsidDel="00EE2017">
          <w:delText xml:space="preserve"> team </w:delText>
        </w:r>
        <w:commentRangeEnd w:id="315"/>
        <w:r w:rsidR="00C8289F" w:rsidDel="00EE2017">
          <w:rPr>
            <w:rStyle w:val="CommentReference"/>
          </w:rPr>
          <w:commentReference w:id="315"/>
        </w:r>
      </w:del>
      <w:r>
        <w:t xml:space="preserve">will use this database to assess the system’s accuracy and identify potential quality gaps.  For instance, the responses could indicate that specific intent predictions are unreliable (e.g., </w:t>
      </w:r>
      <w:r w:rsidR="009466BD">
        <w:t xml:space="preserve">the patient has a </w:t>
      </w:r>
      <w:r>
        <w:t xml:space="preserve">fork versus pen).  </w:t>
      </w:r>
    </w:p>
    <w:p w14:paraId="5E0F74AF" w14:textId="6ED0EB6C" w:rsidR="0066572A" w:rsidRDefault="0066572A" w:rsidP="0066572A">
      <w:pPr>
        <w:pStyle w:val="Heading2"/>
        <w:rPr>
          <w:ins w:id="318" w:author="Bachmeier, Nate" w:date="2021-11-25T13:47:00Z"/>
        </w:rPr>
      </w:pPr>
      <w:bookmarkStart w:id="319" w:name="_Toc79709074"/>
      <w:bookmarkStart w:id="320" w:name="_Toc87544110"/>
      <w:r>
        <w:t>Artifact Requirements</w:t>
      </w:r>
      <w:bookmarkEnd w:id="319"/>
      <w:bookmarkEnd w:id="320"/>
    </w:p>
    <w:p w14:paraId="5FE47A5B" w14:textId="46FE0BB4" w:rsidR="008A40CF" w:rsidRPr="008A40CF" w:rsidRDefault="008A40CF" w:rsidP="008A40CF">
      <w:pPr>
        <w:rPr>
          <w:rPrChange w:id="321" w:author="Bachmeier, Nate" w:date="2021-11-25T13:47:00Z">
            <w:rPr/>
          </w:rPrChange>
        </w:rPr>
        <w:pPrChange w:id="322" w:author="Bachmeier, Nate" w:date="2021-11-25T13:47:00Z">
          <w:pPr>
            <w:pStyle w:val="Heading2"/>
          </w:pPr>
        </w:pPrChange>
      </w:pPr>
      <w:ins w:id="323" w:author="Bachmeier, Nate" w:date="2021-11-25T13:47:00Z">
        <w:r>
          <w:tab/>
        </w:r>
      </w:ins>
      <w:ins w:id="324" w:author="Bachmeier, Nate" w:date="2021-11-25T13:48:00Z">
        <w:r w:rsidR="00DC10B4">
          <w:t xml:space="preserve">This constructive research project will simulate human activity </w:t>
        </w:r>
      </w:ins>
      <w:ins w:id="325" w:author="Bachmeier, Nate" w:date="2021-11-25T13:49:00Z">
        <w:r w:rsidR="00DC10B4">
          <w:t>and then predict the subject’s intents using video-streams.</w:t>
        </w:r>
      </w:ins>
      <w:ins w:id="326" w:author="Bachmeier, Nate" w:date="2021-11-25T13:50:00Z">
        <w:r w:rsidR="00DC10B4">
          <w:t xml:space="preserve">  The </w:t>
        </w:r>
      </w:ins>
      <w:ins w:id="327" w:author="Bachmeier, Nate" w:date="2021-11-25T13:51:00Z">
        <w:r w:rsidR="00DC10B4">
          <w:t>solution uses open source tooling</w:t>
        </w:r>
      </w:ins>
      <w:ins w:id="328" w:author="Bachmeier, Nate" w:date="2021-11-25T13:52:00Z">
        <w:r w:rsidR="00DC10B4">
          <w:t xml:space="preserve">, </w:t>
        </w:r>
      </w:ins>
      <w:ins w:id="329" w:author="Bachmeier, Nate" w:date="2021-11-25T13:56:00Z">
        <w:r w:rsidR="00DC10B4">
          <w:t>enabling other</w:t>
        </w:r>
      </w:ins>
      <w:ins w:id="330" w:author="Bachmeier, Nate" w:date="2021-11-25T13:52:00Z">
        <w:r w:rsidR="00DC10B4">
          <w:t xml:space="preserve"> researchers </w:t>
        </w:r>
      </w:ins>
      <w:ins w:id="331" w:author="Bachmeier, Nate" w:date="2021-11-25T13:56:00Z">
        <w:r w:rsidR="00DC10B4">
          <w:t xml:space="preserve">to </w:t>
        </w:r>
      </w:ins>
      <w:ins w:id="332" w:author="Bachmeier, Nate" w:date="2021-11-25T13:52:00Z">
        <w:r w:rsidR="00DC10B4">
          <w:t xml:space="preserve">extend these efforts for their own </w:t>
        </w:r>
      </w:ins>
      <w:ins w:id="333" w:author="Bachmeier, Nate" w:date="2021-11-25T13:53:00Z">
        <w:r w:rsidR="00DC10B4">
          <w:t xml:space="preserve">projects.  </w:t>
        </w:r>
      </w:ins>
      <w:ins w:id="334" w:author="Bachmeier, Nate" w:date="2021-11-25T13:56:00Z">
        <w:r w:rsidR="00DC10B4">
          <w:t xml:space="preserve">Derived works could include </w:t>
        </w:r>
      </w:ins>
      <w:ins w:id="335" w:author="Bachmeier, Nate" w:date="2021-11-25T13:59:00Z">
        <w:r w:rsidR="00B21D4D">
          <w:t xml:space="preserve">social studies, game theory, </w:t>
        </w:r>
      </w:ins>
      <w:ins w:id="336" w:author="Bachmeier, Nate" w:date="2021-11-25T14:00:00Z">
        <w:r w:rsidR="00B21D4D">
          <w:t>and film production.</w:t>
        </w:r>
      </w:ins>
      <w:ins w:id="337" w:author="Bachmeier, Nate" w:date="2021-11-25T14:01:00Z">
        <w:r w:rsidR="00B21D4D">
          <w:t xml:space="preserve">  These diverse researchers </w:t>
        </w:r>
      </w:ins>
      <w:ins w:id="338" w:author="Bachmeier, Nate" w:date="2021-11-25T14:02:00Z">
        <w:r w:rsidR="00B21D4D">
          <w:t xml:space="preserve">need the activity </w:t>
        </w:r>
        <w:commentRangeStart w:id="339"/>
        <w:r w:rsidR="00B21D4D">
          <w:t xml:space="preserve">recognition </w:t>
        </w:r>
        <w:commentRangeEnd w:id="339"/>
        <w:r w:rsidR="00C76088">
          <w:rPr>
            <w:rStyle w:val="CommentReference"/>
          </w:rPr>
          <w:commentReference w:id="339"/>
        </w:r>
      </w:ins>
      <w:ins w:id="340" w:author="Bachmeier, Nate" w:date="2021-11-25T13:53:00Z">
        <w:r w:rsidR="00DC10B4">
          <w:t xml:space="preserve">For instance, </w:t>
        </w:r>
      </w:ins>
      <w:ins w:id="341" w:author="Bachmeier, Nate" w:date="2021-11-25T13:54:00Z">
        <w:r w:rsidR="00DC10B4">
          <w:t xml:space="preserve">the activity prediction capabilities should accept standard RGB+D </w:t>
        </w:r>
      </w:ins>
      <w:ins w:id="342" w:author="Bachmeier, Nate" w:date="2021-11-25T13:55:00Z">
        <w:r w:rsidR="00DC10B4">
          <w:t xml:space="preserve">film sequences.  Additionally, there intents should map into a </w:t>
        </w:r>
        <w:bookmarkStart w:id="343" w:name="_GoBack"/>
        <w:bookmarkEnd w:id="343"/>
        <w:r w:rsidR="00DC10B4">
          <w:t xml:space="preserve">reusable action-space </w:t>
        </w:r>
        <w:proofErr w:type="spellStart"/>
        <w:r w:rsidR="00DC10B4">
          <w:t>taxonmy</w:t>
        </w:r>
        <w:proofErr w:type="spellEnd"/>
        <w:r w:rsidR="00DC10B4">
          <w:t xml:space="preserve">.  </w:t>
        </w:r>
      </w:ins>
      <w:ins w:id="344" w:author="Bachmeier, Nate" w:date="2021-11-25T13:53:00Z">
        <w:r w:rsidR="00DC10B4">
          <w:t xml:space="preserve"> </w:t>
        </w:r>
      </w:ins>
      <w:ins w:id="345" w:author="Bachmeier, Nate" w:date="2021-11-25T13:52:00Z">
        <w:r w:rsidR="00DC10B4">
          <w:t xml:space="preserve"> </w:t>
        </w:r>
      </w:ins>
    </w:p>
    <w:p w14:paraId="11FC4C06" w14:textId="66071BF4" w:rsidR="0066572A" w:rsidRPr="00DC10B4" w:rsidDel="00DC10B4" w:rsidRDefault="0066572A" w:rsidP="0066572A">
      <w:pPr>
        <w:rPr>
          <w:del w:id="346" w:author="Bachmeier, Nate" w:date="2021-11-25T13:53:00Z"/>
          <w:rPrChange w:id="347" w:author="Bachmeier, Nate" w:date="2021-11-25T13:53:00Z">
            <w:rPr>
              <w:del w:id="348" w:author="Bachmeier, Nate" w:date="2021-11-25T13:53:00Z"/>
            </w:rPr>
          </w:rPrChange>
        </w:rPr>
      </w:pPr>
      <w:del w:id="349" w:author="Bachmeier, Nate" w:date="2021-11-25T13:53:00Z">
        <w:r w:rsidRPr="00DC10B4" w:rsidDel="00DC10B4">
          <w:rPr>
            <w:rPrChange w:id="350" w:author="Bachmeier, Nate" w:date="2021-11-25T13:53:00Z">
              <w:rPr/>
            </w:rPrChange>
          </w:rPr>
          <w:tab/>
        </w:r>
        <w:commentRangeStart w:id="351"/>
        <w:commentRangeStart w:id="352"/>
        <w:r w:rsidRPr="00DC10B4" w:rsidDel="00DC10B4">
          <w:rPr>
            <w:rPrChange w:id="353" w:author="Bachmeier, Nate" w:date="2021-11-25T13:53:00Z">
              <w:rPr/>
            </w:rPrChange>
          </w:rPr>
          <w:delText>Customers will only use artifacts that meet their specific needs, are well designed, and are reliable.  Researchers must meet these expectations with concise deliverable requirements.</w:delText>
        </w:r>
        <w:commentRangeEnd w:id="351"/>
        <w:r w:rsidR="00C8289F" w:rsidRPr="00DC10B4" w:rsidDel="00DC10B4">
          <w:rPr>
            <w:rStyle w:val="CommentReference"/>
            <w:rPrChange w:id="354" w:author="Bachmeier, Nate" w:date="2021-11-25T13:53:00Z">
              <w:rPr>
                <w:rStyle w:val="CommentReference"/>
              </w:rPr>
            </w:rPrChange>
          </w:rPr>
          <w:commentReference w:id="351"/>
        </w:r>
        <w:commentRangeEnd w:id="352"/>
        <w:r w:rsidR="00EE2017" w:rsidRPr="00DC10B4" w:rsidDel="00DC10B4">
          <w:rPr>
            <w:rStyle w:val="CommentReference"/>
            <w:rPrChange w:id="355" w:author="Bachmeier, Nate" w:date="2021-11-25T13:53:00Z">
              <w:rPr>
                <w:rStyle w:val="CommentReference"/>
              </w:rPr>
            </w:rPrChange>
          </w:rPr>
          <w:commentReference w:id="352"/>
        </w:r>
      </w:del>
    </w:p>
    <w:p w14:paraId="16FD2B9E" w14:textId="39C85727" w:rsidR="0066572A" w:rsidRDefault="0066572A" w:rsidP="0066572A">
      <w:pPr>
        <w:pStyle w:val="Heading3"/>
        <w:rPr>
          <w:ins w:id="356" w:author="Bachmeier, Nate" w:date="2021-11-25T13:53:00Z"/>
        </w:rPr>
      </w:pPr>
      <w:bookmarkStart w:id="357" w:name="_Toc79709075"/>
      <w:bookmarkStart w:id="358" w:name="_Toc87544111"/>
      <w:r w:rsidRPr="00DC10B4">
        <w:rPr>
          <w:rPrChange w:id="359" w:author="Bachmeier, Nate" w:date="2021-11-25T13:53:00Z">
            <w:rPr>
              <w:strike/>
            </w:rPr>
          </w:rPrChange>
        </w:rPr>
        <w:t>User Roles</w:t>
      </w:r>
      <w:bookmarkEnd w:id="357"/>
      <w:bookmarkEnd w:id="358"/>
    </w:p>
    <w:p w14:paraId="55C44224" w14:textId="77777777" w:rsidR="00DC10B4" w:rsidRPr="00DC10B4" w:rsidRDefault="00DC10B4" w:rsidP="00DC10B4">
      <w:pPr>
        <w:rPr>
          <w:rPrChange w:id="360" w:author="Bachmeier, Nate" w:date="2021-11-25T13:53:00Z">
            <w:rPr>
              <w:strike/>
            </w:rPr>
          </w:rPrChange>
        </w:rPr>
        <w:pPrChange w:id="361" w:author="Bachmeier, Nate" w:date="2021-11-25T13:53:00Z">
          <w:pPr>
            <w:pStyle w:val="Heading3"/>
          </w:pPr>
        </w:pPrChange>
      </w:pPr>
    </w:p>
    <w:p w14:paraId="097F1109" w14:textId="77777777" w:rsidR="0066572A" w:rsidRPr="009466BD" w:rsidRDefault="0066572A" w:rsidP="0066572A">
      <w:pPr>
        <w:ind w:firstLine="720"/>
        <w:rPr>
          <w:strike/>
        </w:rPr>
      </w:pPr>
      <w:r w:rsidRPr="009466BD">
        <w:rPr>
          <w:strike/>
        </w:rPr>
        <w:t xml:space="preserve">Aside from patients, there are three additional user roles: nurses and healthcare providers, family members, and administrators.  These users can use a mobile app or web portal to access the relevant data.  All operations from either UI (User Interface) require Authentication, Authorization, and Auditing (AAA).  When systems mandate AAA enforcement, it prevents negligence or malicious actions while increasing transparency.  It is also critical that the patient </w:t>
      </w:r>
      <w:r w:rsidRPr="009466BD">
        <w:rPr>
          <w:strike/>
        </w:rPr>
        <w:lastRenderedPageBreak/>
        <w:t>maintains control of their privacy.  For example, they might want to share a weekly aggregate health report with family members, not verbose details.</w:t>
      </w:r>
    </w:p>
    <w:p w14:paraId="6ABD486E" w14:textId="77777777" w:rsidR="0066572A" w:rsidRDefault="0066572A" w:rsidP="0066572A">
      <w:pPr>
        <w:pStyle w:val="Heading3"/>
      </w:pPr>
      <w:bookmarkStart w:id="362" w:name="_Toc79709076"/>
      <w:bookmarkStart w:id="363" w:name="_Toc87544112"/>
      <w:r>
        <w:t>System Architecture</w:t>
      </w:r>
      <w:bookmarkEnd w:id="362"/>
      <w:bookmarkEnd w:id="363"/>
    </w:p>
    <w:p w14:paraId="7A908CB5" w14:textId="77777777" w:rsidR="0066572A" w:rsidRPr="009466BD" w:rsidRDefault="0066572A" w:rsidP="0066572A">
      <w:pPr>
        <w:rPr>
          <w:strike/>
        </w:rPr>
      </w:pPr>
      <w:r>
        <w:tab/>
      </w:r>
      <w:r w:rsidRPr="009466BD">
        <w:rPr>
          <w:strike/>
        </w:rPr>
        <w:t>Elderly Care SOS requires cameras, network storage, and a custom-built appliance (see Figure 3). Optionally patients can extend the system with various CPS device integrations (e.g., remote smoke detectors).  The appliance must have enough computing and storage resources to perform model predictions, persist state, and execute several micro-services.  Periodically, the on-premise system needs to synchronize with an external cloud component.  These synchronization operations include sending status reports, downloading updates, and issuing assistance requests.</w:t>
      </w:r>
    </w:p>
    <w:p w14:paraId="1672F969" w14:textId="77777777" w:rsidR="0066572A" w:rsidRDefault="0066572A" w:rsidP="0066572A">
      <w:pPr>
        <w:pStyle w:val="Caption"/>
      </w:pPr>
      <w:r>
        <w:t>Figure 3: Abstract Design</w:t>
      </w:r>
    </w:p>
    <w:p w14:paraId="53D6FC26" w14:textId="77777777" w:rsidR="0066572A" w:rsidRPr="00F23266" w:rsidRDefault="0066572A" w:rsidP="0066572A">
      <w:pPr>
        <w:jc w:val="center"/>
      </w:pPr>
      <w:r>
        <w:rPr>
          <w:noProof/>
        </w:rPr>
        <w:drawing>
          <wp:inline distT="0" distB="0" distL="0" distR="0" wp14:anchorId="637688D7" wp14:editId="556C9092">
            <wp:extent cx="3786996" cy="2516975"/>
            <wp:effectExtent l="0" t="0" r="4445"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3786996" cy="2516975"/>
                    </a:xfrm>
                    <a:prstGeom prst="rect">
                      <a:avLst/>
                    </a:prstGeom>
                  </pic:spPr>
                </pic:pic>
              </a:graphicData>
            </a:graphic>
          </wp:inline>
        </w:drawing>
      </w:r>
    </w:p>
    <w:p w14:paraId="799410D2" w14:textId="77777777" w:rsidR="0066572A" w:rsidRDefault="0066572A" w:rsidP="0066572A">
      <w:pPr>
        <w:pStyle w:val="Heading3"/>
      </w:pPr>
      <w:bookmarkStart w:id="364" w:name="_Toc79709077"/>
      <w:bookmarkStart w:id="365" w:name="_Toc87544113"/>
      <w:r>
        <w:t>System Reliability</w:t>
      </w:r>
      <w:bookmarkEnd w:id="364"/>
      <w:bookmarkEnd w:id="365"/>
    </w:p>
    <w:p w14:paraId="40565262" w14:textId="1FD7C0CE" w:rsidR="0066572A" w:rsidRPr="009466BD" w:rsidRDefault="0066572A" w:rsidP="0066572A">
      <w:pPr>
        <w:rPr>
          <w:strike/>
        </w:rPr>
      </w:pPr>
      <w:r>
        <w:tab/>
      </w:r>
      <w:r w:rsidRPr="009466BD">
        <w:rPr>
          <w:strike/>
        </w:rPr>
        <w:t xml:space="preserve">The architecture’s components communicate over </w:t>
      </w:r>
      <w:proofErr w:type="spellStart"/>
      <w:r w:rsidRPr="009466BD">
        <w:rPr>
          <w:strike/>
        </w:rPr>
        <w:t>WiFi</w:t>
      </w:r>
      <w:proofErr w:type="spellEnd"/>
      <w:r w:rsidRPr="009466BD">
        <w:rPr>
          <w:strike/>
        </w:rPr>
        <w:t xml:space="preserve">, Zigbee, and Bluetooth protocols. Time-sensitive messages (e.g., the subject has fallen) require a primary and secondary communication channel, such as phone line or mobile phone pairing. These messages are likely to encounter transfer failures due to radio interference or devices being offline.  There must be </w:t>
      </w:r>
      <w:r w:rsidRPr="009466BD">
        <w:rPr>
          <w:strike/>
        </w:rPr>
        <w:lastRenderedPageBreak/>
        <w:t>support within the message buses to cache and reattempt any delivery failures using exponential backoff policies.  Otherwise, the state management’s perspective can become distorted.</w:t>
      </w:r>
    </w:p>
    <w:p w14:paraId="4AA34A73" w14:textId="77777777" w:rsidR="0066572A" w:rsidRPr="009466BD" w:rsidRDefault="0066572A" w:rsidP="0066572A">
      <w:pPr>
        <w:rPr>
          <w:strike/>
        </w:rPr>
      </w:pPr>
      <w:r w:rsidRPr="009466BD">
        <w:rPr>
          <w:strike/>
        </w:rPr>
        <w:tab/>
        <w:t xml:space="preserve">The appliance must locally run several services that handle core scenarios like identity and message routing.  Developers can also load custom extensions that subscribe to event notifications.  Those various subsystems require isolation and controls to limit the blast radius of a specific failure.  An industry-standard approach would be to use micro-service designs and container orchestration technologies (e.g., </w:t>
      </w:r>
      <w:proofErr w:type="gramStart"/>
      <w:r w:rsidRPr="009466BD">
        <w:rPr>
          <w:strike/>
        </w:rPr>
        <w:t>Kubernetes)(</w:t>
      </w:r>
      <w:proofErr w:type="gramEnd"/>
      <w:r w:rsidRPr="009466BD">
        <w:rPr>
          <w:strike/>
        </w:rPr>
        <w:t xml:space="preserve">Wen et al., 2020).  These products can manage fail-over replicas and promptly restart crashed instances. </w:t>
      </w:r>
    </w:p>
    <w:p w14:paraId="756BF73D" w14:textId="77777777" w:rsidR="0066572A" w:rsidRDefault="0066572A" w:rsidP="0066572A">
      <w:pPr>
        <w:pStyle w:val="Heading2"/>
      </w:pPr>
      <w:bookmarkStart w:id="366" w:name="_Toc79709078"/>
      <w:bookmarkStart w:id="367" w:name="_Toc87544114"/>
      <w:commentRangeStart w:id="368"/>
      <w:r>
        <w:t>Contributions</w:t>
      </w:r>
      <w:bookmarkEnd w:id="366"/>
      <w:bookmarkEnd w:id="367"/>
      <w:commentRangeEnd w:id="368"/>
      <w:r w:rsidR="00C8289F">
        <w:rPr>
          <w:rStyle w:val="CommentReference"/>
          <w:b w:val="0"/>
        </w:rPr>
        <w:commentReference w:id="368"/>
      </w:r>
    </w:p>
    <w:p w14:paraId="49F8DAB7" w14:textId="77777777" w:rsidR="0066572A" w:rsidRDefault="0066572A" w:rsidP="0066572A">
      <w:r>
        <w:tab/>
        <w:t xml:space="preserve">The core contribution to the body of knowledge is </w:t>
      </w:r>
      <w:r w:rsidRPr="009466BD">
        <w:rPr>
          <w:strike/>
        </w:rPr>
        <w:t>the case study using the proof-of-concept design</w:t>
      </w:r>
      <w:r>
        <w:t xml:space="preserve">.  Existing publications review each component within ECSOS under distinctly different use cases (e.g., sports injuries).  Das et al. (2019) explain that those resources are not directly reusable, and implementations must use domain-specific labeled content.  This design requirement necessitates compositing a new solution from custom and open-source software.  </w:t>
      </w:r>
    </w:p>
    <w:p w14:paraId="6AEB8C8C" w14:textId="545D03DD" w:rsidR="0066572A" w:rsidRPr="009466BD" w:rsidRDefault="0066572A" w:rsidP="0066572A">
      <w:pPr>
        <w:ind w:firstLine="720"/>
        <w:rPr>
          <w:strike/>
        </w:rPr>
      </w:pPr>
      <w:r>
        <w:t xml:space="preserve">Second, the research </w:t>
      </w:r>
      <w:r w:rsidRPr="009466BD">
        <w:rPr>
          <w:strike/>
        </w:rPr>
        <w:t xml:space="preserve">produces a purpose-built machine learning algorithm for elderly care action recognition. This deliverable also includes quantitative metrics that describe the algorithm’s resource utilization and F-measure accuracy.  Data scientists use F-measurements as a “way of combining the precision and recall of the model, and [defines] the harmonic mean of the model’s precision and recall </w:t>
      </w:r>
      <w:sdt>
        <w:sdtPr>
          <w:rPr>
            <w:strike/>
          </w:rPr>
          <w:id w:val="122823392"/>
          <w:citation/>
        </w:sdtPr>
        <w:sdtContent>
          <w:r w:rsidRPr="009466BD">
            <w:rPr>
              <w:strike/>
            </w:rPr>
            <w:fldChar w:fldCharType="begin"/>
          </w:r>
          <w:r w:rsidRPr="009466BD">
            <w:rPr>
              <w:strike/>
            </w:rPr>
            <w:instrText xml:space="preserve"> CITATION Woond \l 1033 </w:instrText>
          </w:r>
          <w:r w:rsidRPr="009466BD">
            <w:rPr>
              <w:strike/>
            </w:rPr>
            <w:fldChar w:fldCharType="separate"/>
          </w:r>
          <w:r w:rsidR="00224349">
            <w:rPr>
              <w:noProof/>
            </w:rPr>
            <w:t>(Wood, n.d.)</w:t>
          </w:r>
          <w:r w:rsidRPr="009466BD">
            <w:rPr>
              <w:strike/>
            </w:rPr>
            <w:fldChar w:fldCharType="end"/>
          </w:r>
        </w:sdtContent>
      </w:sdt>
      <w:r w:rsidRPr="009466BD">
        <w:rPr>
          <w:strike/>
        </w:rPr>
        <w:t>.”  Researchers can make trade-offs in their solution to optimize this value for their specific scenario.  For instance, a critical health management system might enforce higher penalties on false negatives than false positives.</w:t>
      </w:r>
    </w:p>
    <w:p w14:paraId="697BD08A" w14:textId="77777777" w:rsidR="0066572A" w:rsidRDefault="0066572A" w:rsidP="0066572A">
      <w:pPr>
        <w:pStyle w:val="Heading1"/>
      </w:pPr>
      <w:bookmarkStart w:id="369" w:name="_Toc79709079"/>
      <w:bookmarkStart w:id="370" w:name="_Toc87544115"/>
      <w:r>
        <w:t>Measurements and Evaluation</w:t>
      </w:r>
      <w:bookmarkEnd w:id="369"/>
      <w:bookmarkEnd w:id="370"/>
    </w:p>
    <w:p w14:paraId="4DFC3DBC" w14:textId="77777777" w:rsidR="0066572A" w:rsidRPr="00BD42F4" w:rsidRDefault="0066572A" w:rsidP="0066572A">
      <w:r>
        <w:lastRenderedPageBreak/>
        <w:tab/>
        <w:t>There must be formal mechanisms to collect service telemetry, evaluate its accuracy, and compare against third-party benchmarks.</w:t>
      </w:r>
    </w:p>
    <w:p w14:paraId="60D93BF2" w14:textId="5D74FCC8" w:rsidR="0066572A" w:rsidRDefault="0066572A" w:rsidP="0066572A">
      <w:pPr>
        <w:pStyle w:val="Heading2"/>
        <w:rPr>
          <w:ins w:id="371" w:author="Bachmeier, Nate" w:date="2021-11-25T13:10:00Z"/>
        </w:rPr>
      </w:pPr>
      <w:bookmarkStart w:id="372" w:name="_Toc79709080"/>
      <w:bookmarkStart w:id="373" w:name="_Toc87544116"/>
      <w:r>
        <w:t>Data Collection Process</w:t>
      </w:r>
      <w:bookmarkEnd w:id="372"/>
      <w:bookmarkEnd w:id="373"/>
    </w:p>
    <w:p w14:paraId="6C1269A8" w14:textId="560F590C" w:rsidR="0022753C" w:rsidRPr="0022753C" w:rsidDel="003B3501" w:rsidRDefault="0022753C" w:rsidP="003B3501">
      <w:pPr>
        <w:rPr>
          <w:del w:id="374" w:author="Bachmeier, Nate" w:date="2021-11-25T13:17:00Z"/>
          <w:rPrChange w:id="375" w:author="Bachmeier, Nate" w:date="2021-11-25T13:10:00Z">
            <w:rPr>
              <w:del w:id="376" w:author="Bachmeier, Nate" w:date="2021-11-25T13:17:00Z"/>
            </w:rPr>
          </w:rPrChange>
        </w:rPr>
        <w:pPrChange w:id="377" w:author="Bachmeier, Nate" w:date="2021-11-25T13:17:00Z">
          <w:pPr>
            <w:pStyle w:val="Heading2"/>
          </w:pPr>
        </w:pPrChange>
      </w:pPr>
      <w:ins w:id="378" w:author="Bachmeier, Nate" w:date="2021-11-25T13:10:00Z">
        <w:r>
          <w:tab/>
        </w:r>
      </w:ins>
      <w:ins w:id="379" w:author="Bachmeier, Nate" w:date="2021-11-25T13:13:00Z">
        <w:r>
          <w:t xml:space="preserve">The simulation process receives a </w:t>
        </w:r>
      </w:ins>
      <w:ins w:id="380" w:author="Bachmeier, Nate" w:date="2021-11-25T13:14:00Z">
        <w:r>
          <w:t>configuration file that represents a specific test case.  That file</w:t>
        </w:r>
      </w:ins>
      <w:ins w:id="381" w:author="Bachmeier, Nate" w:date="2021-11-25T13:15:00Z">
        <w:r>
          <w:t xml:space="preserve"> describes one or more animation sequences, virtual de</w:t>
        </w:r>
      </w:ins>
      <w:ins w:id="382" w:author="Bachmeier, Nate" w:date="2021-11-25T13:16:00Z">
        <w:r>
          <w:t xml:space="preserve">vices (e.g., </w:t>
        </w:r>
      </w:ins>
      <w:ins w:id="383" w:author="Bachmeier, Nate" w:date="2021-11-25T13:15:00Z">
        <w:r>
          <w:t>camer</w:t>
        </w:r>
      </w:ins>
      <w:ins w:id="384" w:author="Bachmeier, Nate" w:date="2021-11-25T13:16:00Z">
        <w:r>
          <w:t>as)</w:t>
        </w:r>
      </w:ins>
      <w:ins w:id="385" w:author="Bachmeier, Nate" w:date="2021-11-25T13:15:00Z">
        <w:r>
          <w:t>, and noise sources.</w:t>
        </w:r>
      </w:ins>
      <w:ins w:id="386" w:author="Bachmeier, Nate" w:date="2021-11-25T13:16:00Z">
        <w:r>
          <w:t xml:space="preserve">  </w:t>
        </w:r>
        <w:r w:rsidR="003B3501">
          <w:t xml:space="preserve">While performing the actions </w:t>
        </w:r>
      </w:ins>
      <w:ins w:id="387" w:author="Bachmeier, Nate" w:date="2021-11-25T13:24:00Z">
        <w:r w:rsidR="003B3501">
          <w:t>IP-cameras</w:t>
        </w:r>
      </w:ins>
      <w:ins w:id="388" w:author="Bachmeier, Nate" w:date="2021-11-25T13:17:00Z">
        <w:r w:rsidR="003B3501">
          <w:t xml:space="preserve"> will monitor those movements and predict the intents.</w:t>
        </w:r>
      </w:ins>
    </w:p>
    <w:p w14:paraId="08DDAD47" w14:textId="2C35BFC2" w:rsidR="0066572A" w:rsidDel="003B3501" w:rsidRDefault="0066572A" w:rsidP="003B3501">
      <w:pPr>
        <w:rPr>
          <w:del w:id="389" w:author="Bachmeier, Nate" w:date="2021-11-25T13:18:00Z"/>
        </w:rPr>
        <w:pPrChange w:id="390" w:author="Bachmeier, Nate" w:date="2021-11-25T13:18:00Z">
          <w:pPr/>
        </w:pPrChange>
      </w:pPr>
      <w:del w:id="391" w:author="Bachmeier, Nate" w:date="2021-11-25T13:17:00Z">
        <w:r w:rsidDel="003B3501">
          <w:tab/>
          <w:delText xml:space="preserve">Most information enters the system </w:delText>
        </w:r>
        <w:r w:rsidRPr="009466BD" w:rsidDel="003B3501">
          <w:rPr>
            <w:strike/>
          </w:rPr>
          <w:delText>through the WiFi cameras</w:delText>
        </w:r>
        <w:r w:rsidDel="003B3501">
          <w:delText xml:space="preserve">.  </w:delText>
        </w:r>
        <w:r w:rsidRPr="009466BD" w:rsidDel="003B3501">
          <w:rPr>
            <w:strike/>
          </w:rPr>
          <w:delText>Ideally, those cameras are accessible only through a dedicated Virtual Local Area Network (VLAN).  This recommendation protects the unencrypted Real-Time Streaming Protocol (RTSP) from eavesdropping and tampering attacks.</w:delText>
        </w:r>
        <w:r w:rsidDel="003B3501">
          <w:delText xml:space="preserve"> </w:delText>
        </w:r>
      </w:del>
      <w:r>
        <w:t xml:space="preserve"> </w:t>
      </w:r>
      <w:ins w:id="392" w:author="Bachmeier, Nate" w:date="2021-11-25T13:18:00Z">
        <w:r w:rsidR="003B3501">
          <w:t xml:space="preserve"> Those predictions </w:t>
        </w:r>
      </w:ins>
      <w:del w:id="393" w:author="Bachmeier, Nate" w:date="2021-11-25T13:18:00Z">
        <w:r w:rsidDel="003B3501">
          <w:delText xml:space="preserve">After the video clip is available, ECSOS must process it through several machine learning models (e.g., facial recognition, object detection, and action recognition).  These metadata annotations </w:delText>
        </w:r>
      </w:del>
      <w:r>
        <w:t>persist into a time-series databas</w:t>
      </w:r>
      <w:ins w:id="394" w:author="Bachmeier, Nate" w:date="2021-11-25T13:19:00Z">
        <w:r w:rsidR="003B3501">
          <w:t xml:space="preserve">e </w:t>
        </w:r>
      </w:ins>
      <w:ins w:id="395" w:author="Bachmeier, Nate" w:date="2021-11-25T13:20:00Z">
        <w:r w:rsidR="003B3501">
          <w:t xml:space="preserve">for </w:t>
        </w:r>
        <w:proofErr w:type="spellStart"/>
        <w:r w:rsidR="003B3501">
          <w:t>troublehooting</w:t>
        </w:r>
        <w:proofErr w:type="spellEnd"/>
        <w:r w:rsidR="003B3501">
          <w:t xml:space="preserve"> and offline analysi</w:t>
        </w:r>
      </w:ins>
      <w:ins w:id="396" w:author="Bachmeier, Nate" w:date="2021-11-25T13:21:00Z">
        <w:r w:rsidR="003B3501">
          <w:t xml:space="preserve">s.  </w:t>
        </w:r>
      </w:ins>
      <w:ins w:id="397" w:author="Bachmeier, Nate" w:date="2021-11-25T13:22:00Z">
        <w:r w:rsidR="003B3501">
          <w:t xml:space="preserve">Additionally, </w:t>
        </w:r>
      </w:ins>
      <w:ins w:id="398" w:author="Bachmeier, Nate" w:date="2021-11-25T13:26:00Z">
        <w:r w:rsidR="003B3501">
          <w:t>Robot Operating System (</w:t>
        </w:r>
      </w:ins>
      <w:ins w:id="399" w:author="Bachmeier, Nate" w:date="2021-11-25T13:22:00Z">
        <w:r w:rsidR="003B3501">
          <w:t>ROS</w:t>
        </w:r>
      </w:ins>
      <w:ins w:id="400" w:author="Bachmeier, Nate" w:date="2021-11-25T13:26:00Z">
        <w:r w:rsidR="003B3501">
          <w:t>)</w:t>
        </w:r>
      </w:ins>
      <w:ins w:id="401" w:author="Bachmeier, Nate" w:date="2021-11-25T13:22:00Z">
        <w:r w:rsidR="003B3501">
          <w:t xml:space="preserve"> has standard tooling for capturing message buses</w:t>
        </w:r>
      </w:ins>
      <w:ins w:id="402" w:author="Bachmeier, Nate" w:date="2021-11-25T13:23:00Z">
        <w:r w:rsidR="003B3501">
          <w:t xml:space="preserve"> and replying those </w:t>
        </w:r>
      </w:ins>
      <w:ins w:id="403" w:author="Bachmeier, Nate" w:date="2021-11-25T13:26:00Z">
        <w:r w:rsidR="003B3501">
          <w:t>streams.</w:t>
        </w:r>
      </w:ins>
      <w:del w:id="404" w:author="Bachmeier, Nate" w:date="2021-11-25T13:19:00Z">
        <w:r w:rsidDel="003B3501">
          <w:delText>e.</w:delText>
        </w:r>
      </w:del>
      <w:del w:id="405" w:author="Bachmeier, Nate" w:date="2021-11-25T13:18:00Z">
        <w:r w:rsidDel="003B3501">
          <w:delText xml:space="preserve">  </w:delText>
        </w:r>
        <w:r w:rsidRPr="009466BD" w:rsidDel="003B3501">
          <w:rPr>
            <w:strike/>
          </w:rPr>
          <w:delText>Lastly, populating the database requires the patient(s) to behave normally and let the system collect the video recordings.</w:delText>
        </w:r>
      </w:del>
    </w:p>
    <w:p w14:paraId="3B4D21A9" w14:textId="61B6DBBC" w:rsidR="0066572A" w:rsidRPr="009466BD" w:rsidRDefault="0066572A" w:rsidP="003B3501">
      <w:pPr>
        <w:rPr>
          <w:strike/>
        </w:rPr>
        <w:pPrChange w:id="406" w:author="Bachmeier, Nate" w:date="2021-11-25T13:18:00Z">
          <w:pPr/>
        </w:pPrChange>
      </w:pPr>
      <w:del w:id="407" w:author="Bachmeier, Nate" w:date="2021-11-25T13:18:00Z">
        <w:r w:rsidDel="003B3501">
          <w:tab/>
        </w:r>
        <w:r w:rsidRPr="009466BD" w:rsidDel="003B3501">
          <w:rPr>
            <w:strike/>
          </w:rPr>
          <w:delText>Initially, the system will not have any training data and cannot make recommendations. However, researchers can accelerate data labeling with online products like Amazon SageMaker Ground Truth</w:delText>
        </w:r>
      </w:del>
      <w:customXmlDelRangeStart w:id="408" w:author="Bachmeier, Nate" w:date="2021-11-25T13:18:00Z"/>
      <w:sdt>
        <w:sdtPr>
          <w:rPr>
            <w:strike/>
          </w:rPr>
          <w:id w:val="-1421402512"/>
          <w:citation/>
        </w:sdtPr>
        <w:sdtContent>
          <w:customXmlDelRangeEnd w:id="408"/>
          <w:del w:id="409" w:author="Bachmeier, Nate" w:date="2021-11-25T13:18:00Z">
            <w:r w:rsidRPr="009466BD" w:rsidDel="003B3501">
              <w:rPr>
                <w:strike/>
              </w:rPr>
              <w:fldChar w:fldCharType="begin"/>
            </w:r>
            <w:r w:rsidRPr="009466BD" w:rsidDel="003B3501">
              <w:rPr>
                <w:strike/>
              </w:rPr>
              <w:delInstrText xml:space="preserve"> CITATION Ama211 \l 1033 </w:delInstrText>
            </w:r>
            <w:r w:rsidRPr="009466BD" w:rsidDel="003B3501">
              <w:rPr>
                <w:strike/>
              </w:rPr>
              <w:fldChar w:fldCharType="separate"/>
            </w:r>
            <w:r w:rsidR="00104110" w:rsidDel="003B3501">
              <w:rPr>
                <w:strike/>
                <w:noProof/>
              </w:rPr>
              <w:delText xml:space="preserve"> </w:delText>
            </w:r>
            <w:r w:rsidR="00104110" w:rsidDel="003B3501">
              <w:rPr>
                <w:noProof/>
              </w:rPr>
              <w:delText>(Amazon, 2021)</w:delText>
            </w:r>
            <w:r w:rsidRPr="009466BD" w:rsidDel="003B3501">
              <w:rPr>
                <w:strike/>
              </w:rPr>
              <w:fldChar w:fldCharType="end"/>
            </w:r>
          </w:del>
          <w:customXmlDelRangeStart w:id="410" w:author="Bachmeier, Nate" w:date="2021-11-25T13:18:00Z"/>
        </w:sdtContent>
      </w:sdt>
      <w:customXmlDelRangeEnd w:id="410"/>
      <w:del w:id="411" w:author="Bachmeier, Nate" w:date="2021-11-25T13:18:00Z">
        <w:r w:rsidRPr="009466BD" w:rsidDel="003B3501">
          <w:rPr>
            <w:strike/>
          </w:rPr>
          <w:delText>.  This service offers clustering capabilities to group related artifacts and streamlines manual tasks.  Alternatively, users can crowd-source labeling jobs through Amazon Mechanical Turk.</w:delText>
        </w:r>
      </w:del>
    </w:p>
    <w:p w14:paraId="191111F6" w14:textId="250A36BE" w:rsidR="0066572A" w:rsidRDefault="0066572A" w:rsidP="0066572A">
      <w:pPr>
        <w:pStyle w:val="Heading2"/>
        <w:rPr>
          <w:ins w:id="412" w:author="Bachmeier, Nate" w:date="2021-11-25T13:26:00Z"/>
        </w:rPr>
      </w:pPr>
      <w:bookmarkStart w:id="413" w:name="_Toc79709081"/>
      <w:bookmarkStart w:id="414" w:name="_Toc87544117"/>
      <w:r>
        <w:t>Evaluation Process</w:t>
      </w:r>
      <w:bookmarkEnd w:id="413"/>
      <w:bookmarkEnd w:id="414"/>
    </w:p>
    <w:p w14:paraId="13E2D285" w14:textId="50C0519C" w:rsidR="003B3501" w:rsidRPr="003B3501" w:rsidDel="00134038" w:rsidRDefault="003B3501" w:rsidP="00134038">
      <w:pPr>
        <w:rPr>
          <w:del w:id="415" w:author="Bachmeier, Nate" w:date="2021-11-25T13:32:00Z"/>
          <w:rPrChange w:id="416" w:author="Bachmeier, Nate" w:date="2021-11-25T13:26:00Z">
            <w:rPr>
              <w:del w:id="417" w:author="Bachmeier, Nate" w:date="2021-11-25T13:32:00Z"/>
            </w:rPr>
          </w:rPrChange>
        </w:rPr>
        <w:pPrChange w:id="418" w:author="Bachmeier, Nate" w:date="2021-11-25T13:32:00Z">
          <w:pPr>
            <w:pStyle w:val="Heading2"/>
          </w:pPr>
        </w:pPrChange>
      </w:pPr>
      <w:ins w:id="419" w:author="Bachmeier, Nate" w:date="2021-11-25T13:26:00Z">
        <w:r>
          <w:tab/>
        </w:r>
        <w:r w:rsidR="00134038">
          <w:t xml:space="preserve">An evaluation process can exist </w:t>
        </w:r>
      </w:ins>
      <w:ins w:id="420" w:author="Bachmeier, Nate" w:date="2021-11-25T13:27:00Z">
        <w:r w:rsidR="00134038">
          <w:t xml:space="preserve">that compares the known simulators configuration against the </w:t>
        </w:r>
      </w:ins>
      <w:ins w:id="421" w:author="Bachmeier, Nate" w:date="2021-11-25T13:28:00Z">
        <w:r w:rsidR="00134038">
          <w:t>predicted intents.</w:t>
        </w:r>
      </w:ins>
      <w:ins w:id="422" w:author="Bachmeier, Nate" w:date="2021-11-25T13:29:00Z">
        <w:r w:rsidR="00134038">
          <w:t xml:space="preserve">  Those </w:t>
        </w:r>
      </w:ins>
      <w:ins w:id="423" w:author="Bachmeier, Nate" w:date="2021-11-25T13:30:00Z">
        <w:r w:rsidR="00134038">
          <w:t xml:space="preserve">sophisticated predictions are the result of several binary classifiers.  </w:t>
        </w:r>
      </w:ins>
      <w:ins w:id="424" w:author="Bachmeier, Nate" w:date="2021-11-25T13:31:00Z">
        <w:r w:rsidR="00134038">
          <w:t xml:space="preserve">There needs to be an assessment of these classifiers to </w:t>
        </w:r>
      </w:ins>
    </w:p>
    <w:p w14:paraId="3EEABB5F" w14:textId="3579ADB7" w:rsidR="0066572A" w:rsidRPr="009466BD" w:rsidDel="00134038" w:rsidRDefault="0066572A" w:rsidP="00134038">
      <w:pPr>
        <w:rPr>
          <w:del w:id="425" w:author="Bachmeier, Nate" w:date="2021-11-25T13:32:00Z"/>
          <w:strike/>
        </w:rPr>
        <w:pPrChange w:id="426" w:author="Bachmeier, Nate" w:date="2021-11-25T13:32:00Z">
          <w:pPr/>
        </w:pPrChange>
      </w:pPr>
      <w:del w:id="427" w:author="Bachmeier, Nate" w:date="2021-11-25T13:32:00Z">
        <w:r w:rsidDel="00134038">
          <w:tab/>
          <w:delText xml:space="preserve">There must be feedback loops that confirm that the predictions and recommendations are accurate.  Without this capability, it would be challenging to discover issues and prioritize machine learning model changes.  </w:delText>
        </w:r>
        <w:r w:rsidRPr="009466BD" w:rsidDel="00134038">
          <w:rPr>
            <w:strike/>
          </w:rPr>
          <w:delText>One potential solution is to collect these responses through a patient mobile app.  App users can enumerate previous recordings and see the associated metadata.  Those filmings are subject to a retention policy that automatically deletes old content.  If they disagree with the predictions, they can make corrections inline.  After making the manual update, the user can help improve the experience by submitting the footage to the ECSOS Cloud.</w:delText>
        </w:r>
      </w:del>
    </w:p>
    <w:p w14:paraId="4E22FD68" w14:textId="3E666AB6" w:rsidR="0066572A" w:rsidRDefault="0066572A" w:rsidP="00134038">
      <w:pPr>
        <w:pPrChange w:id="428" w:author="Bachmeier, Nate" w:date="2021-11-25T13:32:00Z">
          <w:pPr/>
        </w:pPrChange>
      </w:pPr>
      <w:del w:id="429" w:author="Bachmeier, Nate" w:date="2021-11-25T13:32:00Z">
        <w:r w:rsidDel="00134038">
          <w:tab/>
          <w:delText xml:space="preserve">The ECSOS Cloud maintains a history of all incorrect predictions.  </w:delText>
        </w:r>
        <w:commentRangeStart w:id="430"/>
        <w:r w:rsidDel="00134038">
          <w:delText xml:space="preserve">Data scientists </w:delText>
        </w:r>
        <w:commentRangeEnd w:id="430"/>
        <w:r w:rsidR="00C8289F" w:rsidDel="00134038">
          <w:rPr>
            <w:rStyle w:val="CommentReference"/>
          </w:rPr>
          <w:commentReference w:id="430"/>
        </w:r>
        <w:r w:rsidDel="00134038">
          <w:delText xml:space="preserve">can review those responses, </w:delText>
        </w:r>
      </w:del>
      <w:r>
        <w:t xml:space="preserve">look for patterns (e.g., mixing up two actions), and make the necessary modifications.  </w:t>
      </w:r>
      <w:r w:rsidRPr="00134038">
        <w:rPr>
          <w:rPrChange w:id="431" w:author="Bachmeier, Nate" w:date="2021-11-25T13:33:00Z">
            <w:rPr>
              <w:strike/>
            </w:rPr>
          </w:rPrChange>
        </w:rPr>
        <w:t xml:space="preserve">There must </w:t>
      </w:r>
      <w:del w:id="432" w:author="Bachmeier, Nate" w:date="2021-11-25T13:37:00Z">
        <w:r w:rsidRPr="00134038" w:rsidDel="009832D9">
          <w:rPr>
            <w:rPrChange w:id="433" w:author="Bachmeier, Nate" w:date="2021-11-25T13:33:00Z">
              <w:rPr>
                <w:strike/>
              </w:rPr>
            </w:rPrChange>
          </w:rPr>
          <w:delText xml:space="preserve">be </w:delText>
        </w:r>
      </w:del>
      <w:r w:rsidRPr="00134038">
        <w:rPr>
          <w:rPrChange w:id="434" w:author="Bachmeier, Nate" w:date="2021-11-25T13:33:00Z">
            <w:rPr>
              <w:strike/>
            </w:rPr>
          </w:rPrChange>
        </w:rPr>
        <w:t xml:space="preserve">mechanisms to </w:t>
      </w:r>
      <w:del w:id="435" w:author="Bachmeier, Nate" w:date="2021-11-25T13:38:00Z">
        <w:r w:rsidRPr="00134038" w:rsidDel="009832D9">
          <w:rPr>
            <w:rPrChange w:id="436" w:author="Bachmeier, Nate" w:date="2021-11-25T13:33:00Z">
              <w:rPr>
                <w:strike/>
              </w:rPr>
            </w:rPrChange>
          </w:rPr>
          <w:delText xml:space="preserve">include </w:delText>
        </w:r>
      </w:del>
      <w:del w:id="437" w:author="Bachmeier, Nate" w:date="2021-11-25T13:33:00Z">
        <w:r w:rsidRPr="00134038" w:rsidDel="00134038">
          <w:rPr>
            <w:rPrChange w:id="438" w:author="Bachmeier, Nate" w:date="2021-11-25T13:33:00Z">
              <w:rPr>
                <w:strike/>
              </w:rPr>
            </w:rPrChange>
          </w:rPr>
          <w:delText xml:space="preserve">user feedback and </w:delText>
        </w:r>
      </w:del>
      <w:r w:rsidRPr="00134038">
        <w:rPr>
          <w:rPrChange w:id="439" w:author="Bachmeier, Nate" w:date="2021-11-25T13:33:00Z">
            <w:rPr>
              <w:strike/>
            </w:rPr>
          </w:rPrChange>
        </w:rPr>
        <w:t>avoid introducing biases into the model</w:t>
      </w:r>
      <w:sdt>
        <w:sdtPr>
          <w:rPr>
            <w:rPrChange w:id="440" w:author="Bachmeier, Nate" w:date="2021-11-25T13:33:00Z">
              <w:rPr>
                <w:strike/>
              </w:rPr>
            </w:rPrChange>
          </w:rPr>
          <w:id w:val="558752204"/>
          <w:citation/>
        </w:sdtPr>
        <w:sdtContent>
          <w:r w:rsidRPr="00134038">
            <w:rPr>
              <w:rPrChange w:id="441" w:author="Bachmeier, Nate" w:date="2021-11-25T13:33:00Z">
                <w:rPr>
                  <w:strike/>
                </w:rPr>
              </w:rPrChange>
            </w:rPr>
            <w:fldChar w:fldCharType="begin"/>
          </w:r>
          <w:r w:rsidRPr="00134038">
            <w:rPr>
              <w:rPrChange w:id="442" w:author="Bachmeier, Nate" w:date="2021-11-25T13:33:00Z">
                <w:rPr>
                  <w:strike/>
                </w:rPr>
              </w:rPrChange>
            </w:rPr>
            <w:instrText xml:space="preserve"> CITATION Gar12 \l 1033 </w:instrText>
          </w:r>
          <w:r w:rsidRPr="00134038">
            <w:rPr>
              <w:rPrChange w:id="443" w:author="Bachmeier, Nate" w:date="2021-11-25T13:33:00Z">
                <w:rPr>
                  <w:strike/>
                </w:rPr>
              </w:rPrChange>
            </w:rPr>
            <w:fldChar w:fldCharType="separate"/>
          </w:r>
          <w:r w:rsidR="00224349">
            <w:rPr>
              <w:noProof/>
            </w:rPr>
            <w:t xml:space="preserve"> (García-Pérez, 2012)</w:t>
          </w:r>
          <w:r w:rsidRPr="00134038">
            <w:rPr>
              <w:rPrChange w:id="444" w:author="Bachmeier, Nate" w:date="2021-11-25T13:33:00Z">
                <w:rPr>
                  <w:strike/>
                </w:rPr>
              </w:rPrChange>
            </w:rPr>
            <w:fldChar w:fldCharType="end"/>
          </w:r>
        </w:sdtContent>
      </w:sdt>
      <w:r w:rsidRPr="00134038">
        <w:rPr>
          <w:rPrChange w:id="445" w:author="Bachmeier, Nate" w:date="2021-11-25T13:33:00Z">
            <w:rPr>
              <w:strike/>
            </w:rPr>
          </w:rPrChange>
        </w:rPr>
        <w:t>.</w:t>
      </w:r>
      <w:ins w:id="446" w:author="Bachmeier, Nate" w:date="2021-11-25T13:37:00Z">
        <w:r w:rsidR="009832D9">
          <w:t xml:space="preserve">  </w:t>
        </w:r>
      </w:ins>
      <w:ins w:id="447" w:author="Bachmeier, Nate" w:date="2021-11-25T13:35:00Z">
        <w:r w:rsidR="00134038">
          <w:t xml:space="preserve">The solution uses </w:t>
        </w:r>
      </w:ins>
      <w:ins w:id="448" w:author="Bachmeier, Nate" w:date="2021-11-25T13:34:00Z">
        <w:r w:rsidR="00134038">
          <w:t xml:space="preserve">synthetic noise sources </w:t>
        </w:r>
      </w:ins>
      <w:ins w:id="449" w:author="Bachmeier, Nate" w:date="2021-11-25T13:35:00Z">
        <w:r w:rsidR="00134038">
          <w:t>will prevent overfittin</w:t>
        </w:r>
      </w:ins>
      <w:ins w:id="450" w:author="Bachmeier, Nate" w:date="2021-11-25T13:36:00Z">
        <w:r w:rsidR="00134038">
          <w:t xml:space="preserve">g </w:t>
        </w:r>
      </w:ins>
      <w:ins w:id="451" w:author="Bachmeier, Nate" w:date="2021-11-25T13:38:00Z">
        <w:r w:rsidR="007934FE">
          <w:t xml:space="preserve">and </w:t>
        </w:r>
      </w:ins>
      <w:ins w:id="452" w:author="Bachmeier, Nate" w:date="2021-11-25T13:39:00Z">
        <w:r w:rsidR="007934FE">
          <w:t xml:space="preserve">vary </w:t>
        </w:r>
      </w:ins>
      <w:ins w:id="453" w:author="Bachmeier, Nate" w:date="2021-11-25T13:40:00Z">
        <w:r w:rsidR="007934FE">
          <w:t xml:space="preserve">subject’s </w:t>
        </w:r>
      </w:ins>
      <w:del w:id="454" w:author="Bachmeier, Nate" w:date="2021-11-25T13:33:00Z">
        <w:r w:rsidRPr="009466BD" w:rsidDel="00134038">
          <w:rPr>
            <w:strike/>
          </w:rPr>
          <w:delText xml:space="preserve">  For example, an individual user could post thousands of feedback comments containing inaccurate data change requests.  This situation could regress other users’ experiences</w:delText>
        </w:r>
        <w:r w:rsidDel="00134038">
          <w:delText xml:space="preserve">. </w:delText>
        </w:r>
      </w:del>
      <w:del w:id="455" w:author="Bachmeier, Nate" w:date="2021-11-25T13:38:00Z">
        <w:r w:rsidDel="007934FE">
          <w:delText xml:space="preserve"> S</w:delText>
        </w:r>
      </w:del>
      <w:del w:id="456" w:author="Bachmeier, Nate" w:date="2021-11-25T13:39:00Z">
        <w:r w:rsidDel="007934FE">
          <w:delText xml:space="preserve">imilar biases can enter the system due to insufficient test subjects’ racial </w:delText>
        </w:r>
      </w:del>
      <w:ins w:id="457" w:author="Bachmeier, Nate" w:date="2021-11-25T13:39:00Z">
        <w:r w:rsidR="007934FE">
          <w:t xml:space="preserve">physical </w:t>
        </w:r>
      </w:ins>
      <w:del w:id="458" w:author="Bachmeier, Nate" w:date="2021-11-25T13:39:00Z">
        <w:r w:rsidDel="007934FE">
          <w:delText xml:space="preserve">diversity </w:delText>
        </w:r>
      </w:del>
      <w:ins w:id="459" w:author="Bachmeier, Nate" w:date="2021-11-25T13:39:00Z">
        <w:r w:rsidR="007934FE">
          <w:t>traits (e.g., weight</w:t>
        </w:r>
      </w:ins>
      <w:del w:id="460" w:author="Bachmeier, Nate" w:date="2021-11-25T13:39:00Z">
        <w:r w:rsidDel="007934FE">
          <w:delText>(e.g., only validating white men)</w:delText>
        </w:r>
      </w:del>
      <w:ins w:id="461" w:author="Bachmeier, Nate" w:date="2021-11-25T13:39:00Z">
        <w:r w:rsidR="007934FE">
          <w:t xml:space="preserve"> </w:t>
        </w:r>
      </w:ins>
      <w:ins w:id="462" w:author="Bachmeier, Nate" w:date="2021-11-25T13:40:00Z">
        <w:r w:rsidR="007934FE">
          <w:t>and</w:t>
        </w:r>
      </w:ins>
      <w:ins w:id="463" w:author="Bachmeier, Nate" w:date="2021-11-25T13:39:00Z">
        <w:r w:rsidR="007934FE">
          <w:t xml:space="preserve"> flexibility).</w:t>
        </w:r>
      </w:ins>
      <w:del w:id="464" w:author="Bachmeier, Nate" w:date="2021-11-25T13:39:00Z">
        <w:r w:rsidDel="007934FE">
          <w:delText>.</w:delText>
        </w:r>
      </w:del>
      <w:ins w:id="465" w:author="Bachmeier, Nate" w:date="2021-11-25T13:40:00Z">
        <w:r w:rsidR="007934FE">
          <w:t xml:space="preserve">  There needs to be </w:t>
        </w:r>
      </w:ins>
      <w:ins w:id="466" w:author="Bachmeier, Nate" w:date="2021-11-25T13:41:00Z">
        <w:r w:rsidR="007934FE">
          <w:t>an assessment of these modifiers and the limits they impose.</w:t>
        </w:r>
      </w:ins>
    </w:p>
    <w:p w14:paraId="2F606D14" w14:textId="77777777" w:rsidR="0066572A" w:rsidRDefault="0066572A" w:rsidP="0066572A">
      <w:pPr>
        <w:pStyle w:val="Heading2"/>
      </w:pPr>
      <w:bookmarkStart w:id="467" w:name="_Toc79709082"/>
      <w:bookmarkStart w:id="468" w:name="_Toc87544118"/>
      <w:r>
        <w:t>Benchmarking</w:t>
      </w:r>
      <w:bookmarkEnd w:id="467"/>
      <w:bookmarkEnd w:id="468"/>
    </w:p>
    <w:p w14:paraId="21455A21" w14:textId="2226B879" w:rsidR="0066572A" w:rsidRDefault="0066572A" w:rsidP="0066572A">
      <w:r>
        <w:tab/>
        <w:t>Numerous Human Activity Recognition (HAR) benchmarks exist with varying frame rates, actions, actors, backgrounds, resolutions, and problem domains</w:t>
      </w:r>
      <w:sdt>
        <w:sdtPr>
          <w:id w:val="1487820034"/>
          <w:citation/>
        </w:sdtPr>
        <w:sdtContent>
          <w:r>
            <w:fldChar w:fldCharType="begin"/>
          </w:r>
          <w:r>
            <w:instrText xml:space="preserve"> CITATION Sin18 \l 1033 </w:instrText>
          </w:r>
          <w:r>
            <w:fldChar w:fldCharType="separate"/>
          </w:r>
          <w:r w:rsidR="00224349">
            <w:rPr>
              <w:noProof/>
            </w:rPr>
            <w:t xml:space="preserve"> (Singh &amp; Vishwakarma, 2018)</w:t>
          </w:r>
          <w:r>
            <w:fldChar w:fldCharType="end"/>
          </w:r>
        </w:sdtContent>
      </w:sdt>
      <w:r>
        <w:t xml:space="preserve">.  However, most benchmarks also focus on high-intensity outdoor sports footage (Das et al., 2019).  Since those behaviors are very different from low-intensity indoor movements, they are not directly usable.  Instead, several publications choose to define movement taxonomies and </w:t>
      </w:r>
      <w:r>
        <w:lastRenderedPageBreak/>
        <w:t>curated lists of expected behaviors.  Afterward, the project’s quality is proportional to its ability to cover those actions.  Additionally, the solution should be extensible and support more actions in future versions.</w:t>
      </w:r>
    </w:p>
    <w:p w14:paraId="7C9F70DD" w14:textId="77777777" w:rsidR="0066572A" w:rsidRDefault="0066572A" w:rsidP="0066572A">
      <w:pPr>
        <w:pStyle w:val="Heading1"/>
      </w:pPr>
      <w:bookmarkStart w:id="469" w:name="_Toc79709083"/>
      <w:bookmarkStart w:id="470" w:name="_Toc87544119"/>
      <w:r>
        <w:t>Summary</w:t>
      </w:r>
      <w:bookmarkEnd w:id="469"/>
      <w:bookmarkEnd w:id="470"/>
    </w:p>
    <w:p w14:paraId="0BB9B610" w14:textId="10677CEC" w:rsidR="0066572A" w:rsidDel="007934FE" w:rsidRDefault="0066572A" w:rsidP="0066572A">
      <w:pPr>
        <w:rPr>
          <w:del w:id="471" w:author="Bachmeier, Nate" w:date="2021-11-25T13:42:00Z"/>
        </w:rPr>
      </w:pPr>
      <w:r>
        <w:tab/>
        <w:t xml:space="preserve">Senior citizens and other debilitating populations are living longer and want to defer transitioning into assisted living facilities.  Delaying the move can save nearly ninety thousand dollars annually and provide additional value (e.g., personalized comfort).  However, those savings typically require care degradation.  </w:t>
      </w:r>
      <w:del w:id="472" w:author="Bachmeier, Nate" w:date="2021-11-25T13:42:00Z">
        <w:r w:rsidRPr="007934FE" w:rsidDel="007934FE">
          <w:rPr>
            <w:rPrChange w:id="473" w:author="Bachmeier, Nate" w:date="2021-11-25T13:42:00Z">
              <w:rPr>
                <w:strike/>
              </w:rPr>
            </w:rPrChange>
          </w:rPr>
          <w:delText xml:space="preserve">Researchers and designers are mitigating these issues through wearable technologies (e.g., smartwatches).  These solutions are impractical for extended periods due to restricting movement, requiring carrying the device, remembering to charge it, among other limitations.  Instead, </w:delText>
        </w:r>
        <w:r w:rsidRPr="007934FE" w:rsidDel="007934FE">
          <w:rPr>
            <w:rPrChange w:id="474" w:author="Bachmeier, Nate" w:date="2021-11-25T13:42:00Z">
              <w:rPr/>
            </w:rPrChange>
          </w:rPr>
          <w:delText>t</w:delText>
        </w:r>
      </w:del>
      <w:ins w:id="475" w:author="Bachmeier, Nate" w:date="2021-11-25T13:42:00Z">
        <w:r w:rsidR="007934FE" w:rsidRPr="007934FE">
          <w:rPr>
            <w:rPrChange w:id="476" w:author="Bachmeier, Nate" w:date="2021-11-25T13:42:00Z">
              <w:rPr>
                <w:strike/>
              </w:rPr>
            </w:rPrChange>
          </w:rPr>
          <w:t>T</w:t>
        </w:r>
      </w:ins>
      <w:r>
        <w:t xml:space="preserve">he </w:t>
      </w:r>
      <w:proofErr w:type="gramStart"/>
      <w:r>
        <w:t>state of the art</w:t>
      </w:r>
      <w:proofErr w:type="gramEnd"/>
      <w:r>
        <w:t xml:space="preserve"> solutions utilizes real-time video processing to provide an equal or better experience without being obtrusive.</w:t>
      </w:r>
      <w:ins w:id="477" w:author="Bachmeier, Nate" w:date="2021-11-25T13:42:00Z">
        <w:r w:rsidR="007934FE">
          <w:t xml:space="preserve">  </w:t>
        </w:r>
      </w:ins>
    </w:p>
    <w:p w14:paraId="6E8A4D51" w14:textId="6D302380" w:rsidR="0066572A" w:rsidRDefault="0066572A" w:rsidP="0066572A">
      <w:del w:id="478" w:author="Bachmeier, Nate" w:date="2021-11-25T13:42:00Z">
        <w:r w:rsidDel="007934FE">
          <w:tab/>
        </w:r>
      </w:del>
      <w:r>
        <w:t xml:space="preserve">Computer vision strategies typically employ a skeletal tracking process.  This process must first convert the patient’s skeleton into 3D space then assess the changes.  That operation requires a combination of CNN, RNN, and ensemble algorithms.  Multiple challenges arise while implementing these pipelines.  For instance, there are minimal open datasets for analyzing indoor low-activity behaviors.  This limitation causes researchers to build everything from step one forward.  </w:t>
      </w:r>
    </w:p>
    <w:p w14:paraId="4AC4FD88" w14:textId="7B73406E" w:rsidR="0066572A" w:rsidRDefault="0066572A" w:rsidP="0066572A">
      <w:pPr>
        <w:ind w:firstLine="720"/>
      </w:pPr>
      <w:r>
        <w:t xml:space="preserve">Luckily, there are existing tools and services to simplify the development experience when designing complex behaviors.  After determining the patient’s </w:t>
      </w:r>
      <w:r w:rsidRPr="004D4966">
        <w:rPr>
          <w:i/>
          <w:iCs/>
        </w:rPr>
        <w:t>intent</w:t>
      </w:r>
      <w:r>
        <w:t>, the operating system must respond with an appropriate response.  This reaction frequently requires manipulating the physical world from the virtual domain.  Cyber-Physical Systems create those communication bridges, enabling data analytics to manipulate the physical realm.  There are several well-established patterns for approaching these challenges</w:t>
      </w:r>
      <w:del w:id="479" w:author="Bachmeier, Nate" w:date="2021-11-25T13:43:00Z">
        <w:r w:rsidDel="007934FE">
          <w:delText xml:space="preserve">, </w:delText>
        </w:r>
        <w:r w:rsidRPr="009466BD" w:rsidDel="007934FE">
          <w:rPr>
            <w:strike/>
          </w:rPr>
          <w:delText>but the ecosystem is fractured (e.g., requires multiple vendors).</w:delText>
        </w:r>
        <w:r w:rsidDel="007934FE">
          <w:delText xml:space="preserve"> </w:delText>
        </w:r>
      </w:del>
      <w:ins w:id="480" w:author="Bachmeier, Nate" w:date="2021-11-25T13:43:00Z">
        <w:r w:rsidR="007934FE">
          <w:t>.</w:t>
        </w:r>
      </w:ins>
      <w:r>
        <w:t xml:space="preserve"> Researchers must minimize adding complexity within this complicated problem space.</w:t>
      </w:r>
    </w:p>
    <w:p w14:paraId="023F33D6" w14:textId="321BA2B0" w:rsidR="0066572A" w:rsidRDefault="0066572A" w:rsidP="0066572A">
      <w:r>
        <w:tab/>
        <w:t xml:space="preserve">Lastly, unlocking these challenges could enable an extremely competitive service offering.  Today, assisted living centers must employ numerous staff members and maintain the </w:t>
      </w:r>
      <w:r>
        <w:lastRenderedPageBreak/>
        <w:t xml:space="preserve">physical buildings.  Instead, the ECSOS enables centralized nursing teams to scale across sales territories while reducing costs and increasing efficiencies.  Additionally, since the patients remain within their residence, the business can leverage smaller facilities.  Furthermore, the service is marketable to a broader audience.  While traditional living centers only care for end-of-life patients.  ECSOS applies to any widow or elderly parent.  Children are often hesitant to “put their mom in a home” but will gladly subscribe to the </w:t>
      </w:r>
      <w:proofErr w:type="spellStart"/>
      <w:r>
        <w:t>piece</w:t>
      </w:r>
      <w:proofErr w:type="spellEnd"/>
      <w:r>
        <w:t xml:space="preserve"> of mind that “someone is watching mom.”  The business can tap into those emotions to produce win-win scenarios.      </w:t>
      </w:r>
    </w:p>
    <w:p w14:paraId="693D16D9" w14:textId="36101F66" w:rsidR="009466BD" w:rsidRDefault="009466BD">
      <w:r>
        <w:br w:type="page"/>
      </w:r>
    </w:p>
    <w:bookmarkStart w:id="481" w:name="_Toc87544120" w:displacedByCustomXml="next"/>
    <w:bookmarkStart w:id="482" w:name="_Toc79709084" w:displacedByCustomXml="next"/>
    <w:sdt>
      <w:sdtPr>
        <w:rPr>
          <w:b w:val="0"/>
        </w:rPr>
        <w:id w:val="-1755504445"/>
        <w:docPartObj>
          <w:docPartGallery w:val="Bibliographies"/>
          <w:docPartUnique/>
        </w:docPartObj>
      </w:sdtPr>
      <w:sdtContent>
        <w:p w14:paraId="16618E9A" w14:textId="77777777" w:rsidR="0066572A" w:rsidRPr="00BE1721" w:rsidRDefault="0066572A" w:rsidP="0066572A">
          <w:pPr>
            <w:pStyle w:val="Heading1"/>
          </w:pPr>
          <w:r w:rsidRPr="00BE1721">
            <w:t>References</w:t>
          </w:r>
          <w:bookmarkEnd w:id="482"/>
          <w:bookmarkEnd w:id="481"/>
        </w:p>
        <w:sdt>
          <w:sdtPr>
            <w:id w:val="-573587230"/>
            <w:bibliography/>
          </w:sdtPr>
          <w:sdtContent>
            <w:p w14:paraId="7C48FA86" w14:textId="77777777" w:rsidR="00224349" w:rsidRDefault="0066572A" w:rsidP="00224349">
              <w:pPr>
                <w:pStyle w:val="Bibliography"/>
                <w:ind w:left="720" w:hanging="720"/>
                <w:rPr>
                  <w:noProof/>
                </w:rPr>
              </w:pPr>
              <w:r>
                <w:fldChar w:fldCharType="begin"/>
              </w:r>
              <w:r>
                <w:instrText xml:space="preserve"> BIBLIOGRAPHY </w:instrText>
              </w:r>
              <w:r>
                <w:fldChar w:fldCharType="separate"/>
              </w:r>
              <w:r w:rsidR="00224349">
                <w:rPr>
                  <w:noProof/>
                </w:rPr>
                <w:t xml:space="preserve">Adobe. (2021). </w:t>
              </w:r>
              <w:r w:rsidR="00224349">
                <w:rPr>
                  <w:i/>
                  <w:iCs/>
                  <w:noProof/>
                </w:rPr>
                <w:t>Mixamo</w:t>
              </w:r>
              <w:r w:rsidR="00224349">
                <w:rPr>
                  <w:noProof/>
                </w:rPr>
                <w:t>. Retrieved from Animate 3D characters for games, film, and more: https://www.mixamo.com/</w:t>
              </w:r>
            </w:p>
            <w:p w14:paraId="16BFDB1F" w14:textId="77777777" w:rsidR="00224349" w:rsidRDefault="00224349" w:rsidP="00224349">
              <w:pPr>
                <w:pStyle w:val="Bibliography"/>
                <w:ind w:left="720" w:hanging="720"/>
                <w:rPr>
                  <w:noProof/>
                </w:rPr>
              </w:pPr>
              <w:r>
                <w:rPr>
                  <w:noProof/>
                </w:rPr>
                <w:t xml:space="preserve">Aguida, M., Ouchani, S., &amp; Benmalek, M. (2020). A review on cyber-physical systems: models and architectures. </w:t>
              </w:r>
              <w:r>
                <w:rPr>
                  <w:i/>
                  <w:iCs/>
                  <w:noProof/>
                </w:rPr>
                <w:t>Enabling Technologies: Infrastructure for Collaborative Enterprise</w:t>
              </w:r>
              <w:r>
                <w:rPr>
                  <w:noProof/>
                </w:rPr>
                <w:t xml:space="preserve"> (pp. 275-278). Virtual: IEEE. doi:10.1109/WETICE49692.2020.00060</w:t>
              </w:r>
            </w:p>
            <w:p w14:paraId="5945F23A" w14:textId="77777777" w:rsidR="00224349" w:rsidRDefault="00224349" w:rsidP="00224349">
              <w:pPr>
                <w:pStyle w:val="Bibliography"/>
                <w:ind w:left="720" w:hanging="720"/>
                <w:rPr>
                  <w:noProof/>
                </w:rPr>
              </w:pPr>
              <w:r>
                <w:rPr>
                  <w:noProof/>
                </w:rPr>
                <w:t xml:space="preserve">Amazon. (2021, June 11). </w:t>
              </w:r>
              <w:r>
                <w:rPr>
                  <w:i/>
                  <w:iCs/>
                  <w:noProof/>
                </w:rPr>
                <w:t>Amazon Go</w:t>
              </w:r>
              <w:r>
                <w:rPr>
                  <w:noProof/>
                </w:rPr>
                <w:t>. Retrieved from Amazon: https://www.amazon.com/b?node=16008589011</w:t>
              </w:r>
            </w:p>
            <w:p w14:paraId="6B6A7D39" w14:textId="77777777" w:rsidR="00224349" w:rsidRDefault="00224349" w:rsidP="00224349">
              <w:pPr>
                <w:pStyle w:val="Bibliography"/>
                <w:ind w:left="720" w:hanging="720"/>
                <w:rPr>
                  <w:noProof/>
                </w:rPr>
              </w:pPr>
              <w:r>
                <w:rPr>
                  <w:noProof/>
                </w:rPr>
                <w:t xml:space="preserve">Amazon. (2021). </w:t>
              </w:r>
              <w:r>
                <w:rPr>
                  <w:i/>
                  <w:iCs/>
                  <w:noProof/>
                </w:rPr>
                <w:t>Use Aamzon SageMaker Grouth Truth to Label Data</w:t>
              </w:r>
              <w:r>
                <w:rPr>
                  <w:noProof/>
                </w:rPr>
                <w:t>. Retrieved from Amazon: https://docs.aws.amazon.com/sagemaker/latest/dg/sms.html</w:t>
              </w:r>
            </w:p>
            <w:p w14:paraId="6F52F1F5" w14:textId="77777777" w:rsidR="00224349" w:rsidRDefault="00224349" w:rsidP="00224349">
              <w:pPr>
                <w:pStyle w:val="Bibliography"/>
                <w:ind w:left="720" w:hanging="720"/>
                <w:rPr>
                  <w:noProof/>
                </w:rPr>
              </w:pPr>
              <w:r>
                <w:rPr>
                  <w:noProof/>
                </w:rPr>
                <w:t xml:space="preserve">Amin, S., Salahuddin, T., &amp; Bouras, A. (2020). Cyber Physical Systems and Smart Homes in Healthcare: Current State and Challenges. </w:t>
              </w:r>
              <w:r>
                <w:rPr>
                  <w:i/>
                  <w:iCs/>
                  <w:noProof/>
                </w:rPr>
                <w:t>International Conference on Informatics, IoT, and Enabling Technologies</w:t>
              </w:r>
              <w:r>
                <w:rPr>
                  <w:noProof/>
                </w:rPr>
                <w:t xml:space="preserve"> (pp. 302-309). Virtual: IEEE. doi:10.1109/ICIoT48696.2020.9089638</w:t>
              </w:r>
            </w:p>
            <w:p w14:paraId="5C1946C1" w14:textId="77777777" w:rsidR="00224349" w:rsidRDefault="00224349" w:rsidP="00224349">
              <w:pPr>
                <w:pStyle w:val="Bibliography"/>
                <w:ind w:left="720" w:hanging="720"/>
                <w:rPr>
                  <w:noProof/>
                </w:rPr>
              </w:pPr>
              <w:r>
                <w:rPr>
                  <w:noProof/>
                </w:rPr>
                <w:t xml:space="preserve">AWS. (2021). </w:t>
              </w:r>
              <w:r>
                <w:rPr>
                  <w:i/>
                  <w:iCs/>
                  <w:noProof/>
                </w:rPr>
                <w:t>AWS RoboMaker</w:t>
              </w:r>
              <w:r>
                <w:rPr>
                  <w:noProof/>
                </w:rPr>
                <w:t>. Retrieved from Amazon Web Services: https://aws.amazon.com/robomaker/</w:t>
              </w:r>
            </w:p>
            <w:p w14:paraId="50BC329A" w14:textId="77777777" w:rsidR="00224349" w:rsidRDefault="00224349" w:rsidP="00224349">
              <w:pPr>
                <w:pStyle w:val="Bibliography"/>
                <w:ind w:left="720" w:hanging="720"/>
                <w:rPr>
                  <w:noProof/>
                </w:rPr>
              </w:pPr>
              <w:r>
                <w:rPr>
                  <w:noProof/>
                </w:rPr>
                <w:t xml:space="preserve">Bell, Koren, &amp; Volinsky. (2009). </w:t>
              </w:r>
              <w:r>
                <w:rPr>
                  <w:i/>
                  <w:iCs/>
                  <w:noProof/>
                </w:rPr>
                <w:t>The BellKor solution to the Netflix Prize.</w:t>
              </w:r>
              <w:r>
                <w:rPr>
                  <w:noProof/>
                </w:rPr>
                <w:t xml:space="preserve"> Retrieved from Netflix Prize: https://netflixprize.com/assets/GrandPrize2009_BPC_BellKor.pdf</w:t>
              </w:r>
            </w:p>
            <w:p w14:paraId="5EEE2BA4" w14:textId="77777777" w:rsidR="00224349" w:rsidRDefault="00224349" w:rsidP="00224349">
              <w:pPr>
                <w:pStyle w:val="Bibliography"/>
                <w:ind w:left="720" w:hanging="720"/>
                <w:rPr>
                  <w:noProof/>
                </w:rPr>
              </w:pPr>
              <w:r>
                <w:rPr>
                  <w:noProof/>
                </w:rPr>
                <w:t xml:space="preserve">Bipin, K. (2018). </w:t>
              </w:r>
              <w:r>
                <w:rPr>
                  <w:i/>
                  <w:iCs/>
                  <w:noProof/>
                </w:rPr>
                <w:t>Robot Operating System Cookbook.</w:t>
              </w:r>
              <w:r>
                <w:rPr>
                  <w:noProof/>
                </w:rPr>
                <w:t xml:space="preserve"> Packet Publishing.</w:t>
              </w:r>
            </w:p>
            <w:p w14:paraId="720D096B" w14:textId="77777777" w:rsidR="00224349" w:rsidRDefault="00224349" w:rsidP="00224349">
              <w:pPr>
                <w:pStyle w:val="Bibliography"/>
                <w:ind w:left="720" w:hanging="720"/>
                <w:rPr>
                  <w:noProof/>
                </w:rPr>
              </w:pPr>
              <w:r>
                <w:rPr>
                  <w:noProof/>
                </w:rPr>
                <w:t xml:space="preserve">CMU. (2021). </w:t>
              </w:r>
              <w:r>
                <w:rPr>
                  <w:i/>
                  <w:iCs/>
                  <w:noProof/>
                </w:rPr>
                <w:t>CMU Graphics Lab Motion Capture Database</w:t>
              </w:r>
              <w:r>
                <w:rPr>
                  <w:noProof/>
                </w:rPr>
                <w:t>. Retrieved from Carnegie Mellon University: http://mocap.cs.cmu.edu/</w:t>
              </w:r>
            </w:p>
            <w:p w14:paraId="792F3BB6" w14:textId="77777777" w:rsidR="00224349" w:rsidRDefault="00224349" w:rsidP="00224349">
              <w:pPr>
                <w:pStyle w:val="Bibliography"/>
                <w:ind w:left="720" w:hanging="720"/>
                <w:rPr>
                  <w:noProof/>
                </w:rPr>
              </w:pPr>
              <w:r>
                <w:rPr>
                  <w:noProof/>
                </w:rPr>
                <w:t xml:space="preserve">Das, S., Dai, R., Koperski, M., Minciullo, L., Garattoni, L., Bremond, F., &amp; Francesca, G. (2019). Toyota Smarthome: Real-World Activities of Daily Living. </w:t>
              </w:r>
              <w:r>
                <w:rPr>
                  <w:i/>
                  <w:iCs/>
                  <w:noProof/>
                </w:rPr>
                <w:t xml:space="preserve">International </w:t>
              </w:r>
              <w:r>
                <w:rPr>
                  <w:i/>
                  <w:iCs/>
                  <w:noProof/>
                </w:rPr>
                <w:lastRenderedPageBreak/>
                <w:t>Conference on Computer Vision</w:t>
              </w:r>
              <w:r>
                <w:rPr>
                  <w:noProof/>
                </w:rPr>
                <w:t xml:space="preserve"> (pp. 833-842). Seoul, Korea: IEEE. doi:10.1109/ICCV.2019.00092</w:t>
              </w:r>
            </w:p>
            <w:p w14:paraId="2412C069" w14:textId="77777777" w:rsidR="00224349" w:rsidRDefault="00224349" w:rsidP="00224349">
              <w:pPr>
                <w:pStyle w:val="Bibliography"/>
                <w:ind w:left="720" w:hanging="720"/>
                <w:rPr>
                  <w:noProof/>
                </w:rPr>
              </w:pPr>
              <w:r>
                <w:rPr>
                  <w:noProof/>
                </w:rPr>
                <w:t xml:space="preserve">Delgado, R. (2021). A semi-hard voting combiner scheme to ensemble multi-class probabilistic classifiers. </w:t>
              </w:r>
              <w:r>
                <w:rPr>
                  <w:i/>
                  <w:iCs/>
                  <w:noProof/>
                </w:rPr>
                <w:t>Applied Intelligence, 1</w:t>
              </w:r>
              <w:r>
                <w:rPr>
                  <w:noProof/>
                </w:rPr>
                <w:t>, 1-25. doi:10.1007/s10489-021-02447-7</w:t>
              </w:r>
            </w:p>
            <w:p w14:paraId="7E6C4964" w14:textId="77777777" w:rsidR="00224349" w:rsidRDefault="00224349" w:rsidP="00224349">
              <w:pPr>
                <w:pStyle w:val="Bibliography"/>
                <w:ind w:left="720" w:hanging="720"/>
                <w:rPr>
                  <w:noProof/>
                </w:rPr>
              </w:pPr>
              <w:r>
                <w:rPr>
                  <w:noProof/>
                </w:rPr>
                <w:t xml:space="preserve">Ferati, M., Kurti, A., Vogel, B., &amp; Raufi, B. (2016). Augmenting requirements gathering for people with special needs using IoT. </w:t>
              </w:r>
              <w:r>
                <w:rPr>
                  <w:i/>
                  <w:iCs/>
                  <w:noProof/>
                </w:rPr>
                <w:t>International Workshop on Cooperative and Human Aspects of Software Engineering</w:t>
              </w:r>
              <w:r>
                <w:rPr>
                  <w:noProof/>
                </w:rPr>
                <w:t xml:space="preserve"> (pp. 48-52). ACM. doi:10.1145/2897586.2897617</w:t>
              </w:r>
            </w:p>
            <w:p w14:paraId="1B488BF3" w14:textId="77777777" w:rsidR="00224349" w:rsidRDefault="00224349" w:rsidP="00224349">
              <w:pPr>
                <w:pStyle w:val="Bibliography"/>
                <w:ind w:left="720" w:hanging="720"/>
                <w:rPr>
                  <w:noProof/>
                </w:rPr>
              </w:pPr>
              <w:r>
                <w:rPr>
                  <w:noProof/>
                </w:rPr>
                <w:t xml:space="preserve">García-Pérez, M. A. (2012). Statistical conclusion validity. </w:t>
              </w:r>
              <w:r>
                <w:rPr>
                  <w:i/>
                  <w:iCs/>
                  <w:noProof/>
                </w:rPr>
                <w:t>Frontiers in Psychology, 3</w:t>
              </w:r>
              <w:r>
                <w:rPr>
                  <w:noProof/>
                </w:rPr>
                <w:t>. doi:10.3389/fpsyg.2012.00325</w:t>
              </w:r>
            </w:p>
            <w:p w14:paraId="492D9E40" w14:textId="77777777" w:rsidR="00224349" w:rsidRDefault="00224349" w:rsidP="00224349">
              <w:pPr>
                <w:pStyle w:val="Bibliography"/>
                <w:ind w:left="720" w:hanging="720"/>
                <w:rPr>
                  <w:noProof/>
                </w:rPr>
              </w:pPr>
              <w:r>
                <w:rPr>
                  <w:noProof/>
                </w:rPr>
                <w:t xml:space="preserve">Koreshoff, T., Robertson, T., &amp; Leong, T. (2013). Internet of Things: a review of literature and products. </w:t>
              </w:r>
              <w:r>
                <w:rPr>
                  <w:i/>
                  <w:iCs/>
                  <w:noProof/>
                </w:rPr>
                <w:t>CHI’13, November 25 - 29 2013, Adelaide, Australia</w:t>
              </w:r>
              <w:r>
                <w:rPr>
                  <w:noProof/>
                </w:rPr>
                <w:t>.</w:t>
              </w:r>
            </w:p>
            <w:p w14:paraId="761CE732" w14:textId="77777777" w:rsidR="00224349" w:rsidRDefault="00224349" w:rsidP="00224349">
              <w:pPr>
                <w:pStyle w:val="Bibliography"/>
                <w:ind w:left="720" w:hanging="720"/>
                <w:rPr>
                  <w:noProof/>
                </w:rPr>
              </w:pPr>
              <w:r>
                <w:rPr>
                  <w:noProof/>
                </w:rPr>
                <w:t xml:space="preserve">Litomisky, K. (2012). </w:t>
              </w:r>
              <w:r>
                <w:rPr>
                  <w:i/>
                  <w:iCs/>
                  <w:noProof/>
                </w:rPr>
                <w:t>Consumer RGB-D Cameras and their Applications</w:t>
              </w:r>
              <w:r>
                <w:rPr>
                  <w:noProof/>
                </w:rPr>
                <w:t>. Retrieved from University of California: https://alumni.cs.ucr.edu/~klitomis/files/RGBD-intro.pdf</w:t>
              </w:r>
            </w:p>
            <w:p w14:paraId="4DDE6339" w14:textId="77777777" w:rsidR="00224349" w:rsidRDefault="00224349" w:rsidP="00224349">
              <w:pPr>
                <w:pStyle w:val="Bibliography"/>
                <w:ind w:left="720" w:hanging="720"/>
                <w:rPr>
                  <w:noProof/>
                </w:rPr>
              </w:pPr>
              <w:r>
                <w:rPr>
                  <w:noProof/>
                </w:rPr>
                <w:t xml:space="preserve">Mickens. (2018, August 16). </w:t>
              </w:r>
              <w:r>
                <w:rPr>
                  <w:i/>
                  <w:iCs/>
                  <w:noProof/>
                </w:rPr>
                <w:t>Why Do Keynote Speakers Keep Suggesting That Improving Security Is Possible?</w:t>
              </w:r>
              <w:r>
                <w:rPr>
                  <w:noProof/>
                </w:rPr>
                <w:t xml:space="preserve"> Retrieved from YouTube: https://www.youtube.com/watch?v=ajGX7odA87k</w:t>
              </w:r>
            </w:p>
            <w:p w14:paraId="6791577F" w14:textId="77777777" w:rsidR="00224349" w:rsidRDefault="00224349" w:rsidP="00224349">
              <w:pPr>
                <w:pStyle w:val="Bibliography"/>
                <w:ind w:left="720" w:hanging="720"/>
                <w:rPr>
                  <w:noProof/>
                </w:rPr>
              </w:pPr>
              <w:r>
                <w:rPr>
                  <w:noProof/>
                </w:rPr>
                <w:t xml:space="preserve">Morris, J. (2008). </w:t>
              </w:r>
              <w:r>
                <w:rPr>
                  <w:i/>
                  <w:iCs/>
                  <w:noProof/>
                </w:rPr>
                <w:t>Disability research and policy: current perspectives.</w:t>
              </w:r>
              <w:r>
                <w:rPr>
                  <w:noProof/>
                </w:rPr>
                <w:t xml:space="preserve"> Lawrence Erlbaum Associates.</w:t>
              </w:r>
            </w:p>
            <w:p w14:paraId="4DD6A284" w14:textId="77777777" w:rsidR="00224349" w:rsidRDefault="00224349" w:rsidP="00224349">
              <w:pPr>
                <w:pStyle w:val="Bibliography"/>
                <w:ind w:left="720" w:hanging="720"/>
                <w:rPr>
                  <w:noProof/>
                </w:rPr>
              </w:pPr>
              <w:r>
                <w:rPr>
                  <w:noProof/>
                </w:rPr>
                <w:t xml:space="preserve">Muhsin, A., Munyogwa, M., Kibusi, S., &amp; Seif, S. A. (2020). Poor level of knowledge on elderly care despite positive attitude among nursing students in Zanzibar Island: findings from a cross-sectional study. </w:t>
              </w:r>
              <w:r>
                <w:rPr>
                  <w:i/>
                  <w:iCs/>
                  <w:noProof/>
                </w:rPr>
                <w:t>BMC Nursing, 19</w:t>
              </w:r>
              <w:r>
                <w:rPr>
                  <w:noProof/>
                </w:rPr>
                <w:t>(1), 1-8. doi:10.1186/s12912-020-00488-w</w:t>
              </w:r>
            </w:p>
            <w:p w14:paraId="3E2573B3" w14:textId="77777777" w:rsidR="00224349" w:rsidRDefault="00224349" w:rsidP="00224349">
              <w:pPr>
                <w:pStyle w:val="Bibliography"/>
                <w:ind w:left="720" w:hanging="720"/>
                <w:rPr>
                  <w:noProof/>
                </w:rPr>
              </w:pPr>
              <w:r>
                <w:rPr>
                  <w:noProof/>
                </w:rPr>
                <w:lastRenderedPageBreak/>
                <w:t xml:space="preserve">Parker, R. (1993). Threats to the validity of research. </w:t>
              </w:r>
              <w:r>
                <w:rPr>
                  <w:i/>
                  <w:iCs/>
                  <w:noProof/>
                </w:rPr>
                <w:t>Rehabilitation Counseling Bulletin, 36</w:t>
              </w:r>
              <w:r>
                <w:rPr>
                  <w:noProof/>
                </w:rPr>
                <w:t>(3), 130-138. Retrieved from https://search-ebscohost-com.proxy1.ncu.edu/login.aspx?direct=true&amp;db=eric&amp;AN=EJ458938&amp;site=eds-live</w:t>
              </w:r>
            </w:p>
            <w:p w14:paraId="3DD47A63" w14:textId="77777777" w:rsidR="00224349" w:rsidRDefault="00224349" w:rsidP="00224349">
              <w:pPr>
                <w:pStyle w:val="Bibliography"/>
                <w:ind w:left="720" w:hanging="720"/>
                <w:rPr>
                  <w:noProof/>
                </w:rPr>
              </w:pPr>
              <w:r>
                <w:rPr>
                  <w:noProof/>
                </w:rPr>
                <w:t xml:space="preserve">Piirainen, K., &amp; Gonzalez, R. (2013). Constructive Synergy in Design Science Research: A Comparative Analysis of Design Science Research and the Constructive Research Approach. </w:t>
              </w:r>
              <w:r>
                <w:rPr>
                  <w:i/>
                  <w:iCs/>
                  <w:noProof/>
                </w:rPr>
                <w:t>Liiketaloudellinen Aikakauskirja, 3</w:t>
              </w:r>
              <w:r>
                <w:rPr>
                  <w:noProof/>
                </w:rPr>
                <w:t>(4), 206-234. Retrieved from https://search.ebscohost.com/login.aspx?direct=true&amp;AuthType=ip,shib&amp;db=bth&amp;AN=95116694&amp;site=eds-live</w:t>
              </w:r>
            </w:p>
            <w:p w14:paraId="1B67F212" w14:textId="77777777" w:rsidR="00224349" w:rsidRDefault="00224349" w:rsidP="00224349">
              <w:pPr>
                <w:pStyle w:val="Bibliography"/>
                <w:ind w:left="720" w:hanging="720"/>
                <w:rPr>
                  <w:noProof/>
                </w:rPr>
              </w:pPr>
              <w:r>
                <w:rPr>
                  <w:noProof/>
                </w:rPr>
                <w:t xml:space="preserve">Silvestrini, R. P., &amp; Sammito, G. (2012). Design of Experiments for Information Technology Systems. </w:t>
              </w:r>
              <w:r>
                <w:rPr>
                  <w:i/>
                  <w:iCs/>
                  <w:noProof/>
                </w:rPr>
                <w:t>Defense AT&amp;L, 41</w:t>
              </w:r>
              <w:r>
                <w:rPr>
                  <w:noProof/>
                </w:rPr>
                <w:t>(5), 30-35. Retrieved from https://search-ebscohost-com.proxy1.ncu.edu/login.aspx?direct=true&amp;db=bth&amp;AN=80409129&amp;site=eds-live</w:t>
              </w:r>
            </w:p>
            <w:p w14:paraId="7DBE68AA" w14:textId="77777777" w:rsidR="00224349" w:rsidRDefault="00224349" w:rsidP="00224349">
              <w:pPr>
                <w:pStyle w:val="Bibliography"/>
                <w:ind w:left="720" w:hanging="720"/>
                <w:rPr>
                  <w:noProof/>
                </w:rPr>
              </w:pPr>
              <w:r>
                <w:rPr>
                  <w:noProof/>
                </w:rPr>
                <w:t xml:space="preserve">Singh, T., &amp; Vishwakarma, D. (2018). </w:t>
              </w:r>
              <w:r>
                <w:rPr>
                  <w:i/>
                  <w:iCs/>
                  <w:noProof/>
                </w:rPr>
                <w:t>Human Activity Recognition in Video Benchmarks: A Survey.</w:t>
              </w:r>
              <w:r>
                <w:rPr>
                  <w:noProof/>
                </w:rPr>
                <w:t xml:space="preserve"> Springer.</w:t>
              </w:r>
            </w:p>
            <w:p w14:paraId="0CC23095" w14:textId="77777777" w:rsidR="00224349" w:rsidRDefault="00224349" w:rsidP="00224349">
              <w:pPr>
                <w:pStyle w:val="Bibliography"/>
                <w:ind w:left="720" w:hanging="720"/>
                <w:rPr>
                  <w:noProof/>
                </w:rPr>
              </w:pPr>
              <w:r>
                <w:rPr>
                  <w:noProof/>
                </w:rPr>
                <w:t xml:space="preserve">Snee, R. (2015). Practical approach to data mining. </w:t>
              </w:r>
              <w:r>
                <w:rPr>
                  <w:i/>
                  <w:iCs/>
                  <w:noProof/>
                </w:rPr>
                <w:t>Quality Engineering, 27</w:t>
              </w:r>
              <w:r>
                <w:rPr>
                  <w:noProof/>
                </w:rPr>
                <w:t>(4), 477-487. doi:10.1080/08982112.2015.1065322</w:t>
              </w:r>
            </w:p>
            <w:p w14:paraId="10CE6A1F" w14:textId="77777777" w:rsidR="00224349" w:rsidRDefault="00224349" w:rsidP="00224349">
              <w:pPr>
                <w:pStyle w:val="Bibliography"/>
                <w:ind w:left="720" w:hanging="720"/>
                <w:rPr>
                  <w:noProof/>
                </w:rPr>
              </w:pPr>
              <w:r>
                <w:rPr>
                  <w:noProof/>
                </w:rPr>
                <w:t xml:space="preserve">Stanford Artificial Intelligence Laboratory et al. (2018). </w:t>
              </w:r>
              <w:r>
                <w:rPr>
                  <w:i/>
                  <w:iCs/>
                  <w:noProof/>
                </w:rPr>
                <w:t>Robotic Operating System</w:t>
              </w:r>
              <w:r>
                <w:rPr>
                  <w:noProof/>
                </w:rPr>
                <w:t>. Retrieved from https://www.ros.org</w:t>
              </w:r>
            </w:p>
            <w:p w14:paraId="59C9DE42" w14:textId="77777777" w:rsidR="00224349" w:rsidRDefault="00224349" w:rsidP="00224349">
              <w:pPr>
                <w:pStyle w:val="Bibliography"/>
                <w:ind w:left="720" w:hanging="720"/>
                <w:rPr>
                  <w:noProof/>
                </w:rPr>
              </w:pPr>
              <w:r>
                <w:rPr>
                  <w:noProof/>
                </w:rPr>
                <w:t xml:space="preserve">US Bureau of Labor Statistics. (2020, May). </w:t>
              </w:r>
              <w:r>
                <w:rPr>
                  <w:i/>
                  <w:iCs/>
                  <w:noProof/>
                </w:rPr>
                <w:t>Registered Nurses</w:t>
              </w:r>
              <w:r>
                <w:rPr>
                  <w:noProof/>
                </w:rPr>
                <w:t>. Retrieved from US Bureau of Labor Statistics: https://www.bls.gov/ooh/healthcare/registered-nurses.htm</w:t>
              </w:r>
            </w:p>
            <w:p w14:paraId="30607041" w14:textId="77777777" w:rsidR="00224349" w:rsidRDefault="00224349" w:rsidP="00224349">
              <w:pPr>
                <w:pStyle w:val="Bibliography"/>
                <w:ind w:left="720" w:hanging="720"/>
                <w:rPr>
                  <w:noProof/>
                </w:rPr>
              </w:pPr>
              <w:r>
                <w:rPr>
                  <w:noProof/>
                </w:rPr>
                <w:t xml:space="preserve">Wachter, S. (2018, June). Normative challenges of identification in the Internet of Things: privacy, profiling, discrimination, and the GDPR. </w:t>
              </w:r>
              <w:r>
                <w:rPr>
                  <w:i/>
                  <w:iCs/>
                  <w:noProof/>
                </w:rPr>
                <w:t>Computer Law &amp; Security Review, 34</w:t>
              </w:r>
              <w:r>
                <w:rPr>
                  <w:noProof/>
                </w:rPr>
                <w:t>(3), 436-449. doi:https://doi.org/10.1016/j.clsr.2018.02.002</w:t>
              </w:r>
            </w:p>
            <w:p w14:paraId="7EBF4520" w14:textId="77777777" w:rsidR="00224349" w:rsidRDefault="00224349" w:rsidP="00224349">
              <w:pPr>
                <w:pStyle w:val="Bibliography"/>
                <w:ind w:left="720" w:hanging="720"/>
                <w:rPr>
                  <w:noProof/>
                </w:rPr>
              </w:pPr>
              <w:r>
                <w:rPr>
                  <w:noProof/>
                </w:rPr>
                <w:lastRenderedPageBreak/>
                <w:t xml:space="preserve">Wilson, C. (2017). </w:t>
              </w:r>
              <w:r>
                <w:rPr>
                  <w:i/>
                  <w:iCs/>
                  <w:noProof/>
                </w:rPr>
                <w:t>Caring for people with dementia: a shared approach.</w:t>
              </w:r>
              <w:r>
                <w:rPr>
                  <w:noProof/>
                </w:rPr>
                <w:t xml:space="preserve"> Los Angeles, California: SAGE.</w:t>
              </w:r>
            </w:p>
            <w:p w14:paraId="0ACBE2D3" w14:textId="77777777" w:rsidR="00224349" w:rsidRDefault="00224349" w:rsidP="00224349">
              <w:pPr>
                <w:pStyle w:val="Bibliography"/>
                <w:ind w:left="720" w:hanging="720"/>
                <w:rPr>
                  <w:noProof/>
                </w:rPr>
              </w:pPr>
              <w:r>
                <w:rPr>
                  <w:noProof/>
                </w:rPr>
                <w:t xml:space="preserve">Wood, T. (n.d.). </w:t>
              </w:r>
              <w:r>
                <w:rPr>
                  <w:i/>
                  <w:iCs/>
                  <w:noProof/>
                </w:rPr>
                <w:t>What is the F-score</w:t>
              </w:r>
              <w:r>
                <w:rPr>
                  <w:noProof/>
                </w:rPr>
                <w:t>. Retrieved from Deep AI: https://deepai.org/machine-learning-glossary-and-terms/f-score</w:t>
              </w:r>
            </w:p>
            <w:p w14:paraId="4AC9786A" w14:textId="77777777" w:rsidR="00224349" w:rsidRDefault="00224349" w:rsidP="00224349">
              <w:pPr>
                <w:pStyle w:val="Bibliography"/>
                <w:ind w:left="720" w:hanging="720"/>
                <w:rPr>
                  <w:noProof/>
                </w:rPr>
              </w:pPr>
              <w:r>
                <w:rPr>
                  <w:noProof/>
                </w:rPr>
                <w:t xml:space="preserve">Yang, M., Min, G., Yang, G., &amp; Li, Z. (2014). Software rejuvenation in cluster computing systems with dependency between nodes. </w:t>
              </w:r>
              <w:r>
                <w:rPr>
                  <w:i/>
                  <w:iCs/>
                  <w:noProof/>
                </w:rPr>
                <w:t>Computing, 96</w:t>
              </w:r>
              <w:r>
                <w:rPr>
                  <w:noProof/>
                </w:rPr>
                <w:t>, 503–526. doi:10.1007/s00607-014-0385-x</w:t>
              </w:r>
            </w:p>
            <w:p w14:paraId="66845FA4" w14:textId="50704D4A" w:rsidR="00574CEE" w:rsidRDefault="0066572A" w:rsidP="00574CEE">
              <w:pPr>
                <w:rPr>
                  <w:ins w:id="483" w:author="Bachmeier, Nate" w:date="2021-11-25T13:44:00Z"/>
                </w:rPr>
                <w:pPrChange w:id="484" w:author="Bachmeier, Nate" w:date="2021-11-25T13:44:00Z">
                  <w:pPr>
                    <w:pStyle w:val="Heading1"/>
                  </w:pPr>
                </w:pPrChange>
              </w:pPr>
              <w:r>
                <w:rPr>
                  <w:b/>
                  <w:bCs/>
                  <w:noProof/>
                </w:rPr>
                <w:fldChar w:fldCharType="end"/>
              </w:r>
            </w:p>
          </w:sdtContent>
        </w:sdt>
      </w:sdtContent>
    </w:sdt>
    <w:p w14:paraId="7F51E213" w14:textId="77777777" w:rsidR="00574CEE" w:rsidRDefault="00574CEE" w:rsidP="00574CEE">
      <w:pPr>
        <w:rPr>
          <w:ins w:id="485" w:author="Bachmeier, Nate" w:date="2021-11-25T13:44:00Z"/>
        </w:rPr>
        <w:pPrChange w:id="486" w:author="Bachmeier, Nate" w:date="2021-11-25T13:44:00Z">
          <w:pPr/>
        </w:pPrChange>
      </w:pPr>
      <w:ins w:id="487" w:author="Bachmeier, Nate" w:date="2021-11-25T13:44:00Z">
        <w:r>
          <w:br w:type="page"/>
        </w:r>
      </w:ins>
    </w:p>
    <w:p w14:paraId="2A105A98" w14:textId="77777777" w:rsidR="0066572A" w:rsidDel="00EE2017" w:rsidRDefault="0066572A" w:rsidP="00224349">
      <w:pPr>
        <w:rPr>
          <w:del w:id="488" w:author="Bachmeier, Nate" w:date="2021-11-25T10:25:00Z"/>
        </w:rPr>
      </w:pPr>
    </w:p>
    <w:p w14:paraId="7F55FC1A" w14:textId="18653EC0" w:rsidR="0066572A" w:rsidRPr="00BE1721" w:rsidDel="00EE2017" w:rsidRDefault="0066572A" w:rsidP="0066572A">
      <w:pPr>
        <w:rPr>
          <w:del w:id="489" w:author="Bachmeier, Nate" w:date="2021-11-25T10:25:00Z"/>
        </w:rPr>
      </w:pPr>
    </w:p>
    <w:p w14:paraId="20B5765F" w14:textId="4B34B0A9" w:rsidR="0066572A" w:rsidDel="00EE2017" w:rsidRDefault="0066572A" w:rsidP="0066572A">
      <w:pPr>
        <w:rPr>
          <w:del w:id="490" w:author="Bachmeier, Nate" w:date="2021-11-25T10:25:00Z"/>
        </w:rPr>
      </w:pPr>
      <w:del w:id="491" w:author="Bachmeier, Nate" w:date="2021-11-25T10:25:00Z">
        <w:r w:rsidDel="00EE2017">
          <w:br w:type="page"/>
        </w:r>
      </w:del>
    </w:p>
    <w:p w14:paraId="6C8AD6FA" w14:textId="77777777" w:rsidR="0066572A" w:rsidRDefault="0066572A" w:rsidP="00EE2017">
      <w:pPr>
        <w:pStyle w:val="Heading1"/>
        <w:pPrChange w:id="492" w:author="Bachmeier, Nate" w:date="2021-11-25T10:26:00Z">
          <w:pPr>
            <w:pStyle w:val="Heading1"/>
          </w:pPr>
        </w:pPrChange>
      </w:pPr>
      <w:bookmarkStart w:id="493" w:name="_Toc79709085"/>
      <w:bookmarkStart w:id="494" w:name="_Toc87544121"/>
      <w:r>
        <w:t>Annotated Bibliography</w:t>
      </w:r>
      <w:bookmarkEnd w:id="493"/>
      <w:bookmarkEnd w:id="494"/>
    </w:p>
    <w:p w14:paraId="25662511" w14:textId="77777777" w:rsidR="0066572A" w:rsidRPr="00543350" w:rsidRDefault="0066572A" w:rsidP="0066572A">
      <w:pPr>
        <w:ind w:firstLine="720"/>
      </w:pPr>
      <w:r>
        <w:t>Examining the Northcentral University (NCU) Library with search terms such as elderly care, IoT, and video health monitoring uncovers several industry-wide trends.</w:t>
      </w:r>
    </w:p>
    <w:p w14:paraId="5AA8B48C" w14:textId="77777777" w:rsidR="0066572A" w:rsidRDefault="0066572A" w:rsidP="0066572A">
      <w:pPr>
        <w:pStyle w:val="Heading2"/>
      </w:pPr>
      <w:bookmarkStart w:id="495" w:name="_Toc79709086"/>
      <w:bookmarkStart w:id="496" w:name="_Toc87544122"/>
      <w:r>
        <w:t>Human Activity Recognition</w:t>
      </w:r>
      <w:bookmarkEnd w:id="495"/>
      <w:bookmarkEnd w:id="496"/>
    </w:p>
    <w:p w14:paraId="1523419E" w14:textId="3230E71F" w:rsidR="0066572A" w:rsidRDefault="0066572A" w:rsidP="0066572A">
      <w:r>
        <w:tab/>
        <w:t>Amazon Go enables customers to purchase goods from physical stores without requiring cashiers</w:t>
      </w:r>
      <w:sdt>
        <w:sdtPr>
          <w:id w:val="-524324868"/>
          <w:citation/>
        </w:sdtPr>
        <w:sdtContent>
          <w:r>
            <w:fldChar w:fldCharType="begin"/>
          </w:r>
          <w:r>
            <w:instrText xml:space="preserve"> CITATION Ama21 \l 1033 </w:instrText>
          </w:r>
          <w:r>
            <w:fldChar w:fldCharType="separate"/>
          </w:r>
          <w:r w:rsidR="00224349">
            <w:rPr>
              <w:noProof/>
            </w:rPr>
            <w:t xml:space="preserve"> (Amazon, 2021)</w:t>
          </w:r>
          <w:r>
            <w:fldChar w:fldCharType="end"/>
          </w:r>
        </w:sdtContent>
      </w:sdt>
      <w:r>
        <w:t xml:space="preserve">.  Their solution uses Deep Neural Network (DNN) algorithms that process real-time video streams.  </w:t>
      </w:r>
      <w:proofErr w:type="spellStart"/>
      <w:r>
        <w:t>Wankdhede</w:t>
      </w:r>
      <w:proofErr w:type="spellEnd"/>
      <w:r>
        <w:t xml:space="preserve"> et al. (2018) assessed the system’s sophistication through a series of shoplifting test cases.  Their malicious attempts to steal items failed, proving that real-time video monitoring is an effective real-world tool. However, several critical changes are necessary before engineers can transpose the solution directly into a person’s home. </w:t>
      </w:r>
    </w:p>
    <w:p w14:paraId="04990D50" w14:textId="546AF011" w:rsidR="0066572A" w:rsidRDefault="0066572A" w:rsidP="0066572A">
      <w:r>
        <w:tab/>
        <w:t>Action tracking systems require sophisticated machine learning algorithms that classify spatiotemporal movements.  They typically follow a process that collects RGB+D (Color and Depth) camera frames and decodes them into 3-D space</w:t>
      </w:r>
      <w:sdt>
        <w:sdtPr>
          <w:id w:val="-2142020032"/>
          <w:citation/>
        </w:sdtPr>
        <w:sdtContent>
          <w:r>
            <w:fldChar w:fldCharType="begin"/>
          </w:r>
          <w:r>
            <w:instrText xml:space="preserve"> CITATION Lit12 \l 1033 </w:instrText>
          </w:r>
          <w:r>
            <w:fldChar w:fldCharType="separate"/>
          </w:r>
          <w:r w:rsidR="00224349">
            <w:rPr>
              <w:noProof/>
            </w:rPr>
            <w:t xml:space="preserve"> (Litomisky, 2012)</w:t>
          </w:r>
          <w:r>
            <w:fldChar w:fldCharType="end"/>
          </w:r>
        </w:sdtContent>
      </w:sdt>
      <w:r>
        <w:t xml:space="preserve">.  Next, a series of filters must crop, resize, and align the principal subject.  These steps are necessary because people can freely move around the room.  Third, a feature extract process outputs matrices representing the body’s location, pose, and orientation.  Finally, those tensors flow into Long-Term Short-Term (LTSM) algorithms that classify the movement into </w:t>
      </w:r>
      <w:r w:rsidRPr="00015E30">
        <w:t>gesture</w:t>
      </w:r>
      <w:r>
        <w:t>s.</w:t>
      </w:r>
    </w:p>
    <w:p w14:paraId="7EA07167" w14:textId="350C6CFD" w:rsidR="0066572A" w:rsidRDefault="0066572A" w:rsidP="0066572A">
      <w:r>
        <w:tab/>
        <w:t xml:space="preserve">Many general-purpose gesture detection libraries already exist for behaviors such as sporting events and other high-energy actions.  However, daily indoor activity tends to be more subtle and nuanced (Das et al., 2019).  This discrepancy limits reusability and creates the need for purpose-built training sets that sufficiently cover patient-specific actions.  Furthermore, these custom datasets necessitate vast quantities of examples with accurate labels, or the machine learning model will produce unreliable results.  As a general rule of thumb, each model </w:t>
      </w:r>
      <w:r>
        <w:lastRenderedPageBreak/>
        <w:t>parameter needs at least ten examples to avoid overfitting</w:t>
      </w:r>
      <w:sdt>
        <w:sdtPr>
          <w:id w:val="719478230"/>
          <w:citation/>
        </w:sdtPr>
        <w:sdtContent>
          <w:r>
            <w:fldChar w:fldCharType="begin"/>
          </w:r>
          <w:r>
            <w:instrText xml:space="preserve"> CITATION Sne15 \l 1033 </w:instrText>
          </w:r>
          <w:r>
            <w:fldChar w:fldCharType="separate"/>
          </w:r>
          <w:r w:rsidR="00224349">
            <w:rPr>
              <w:noProof/>
            </w:rPr>
            <w:t xml:space="preserve"> (Snee, 2015)</w:t>
          </w:r>
          <w:r>
            <w:fldChar w:fldCharType="end"/>
          </w:r>
        </w:sdtContent>
      </w:sdt>
      <w:r>
        <w:t>.  Gesture models can quickly explode into hundreds or thousands of parameters which represents the 3D space plus time.  Mechanisms exist for accelerating the process of building custom datasets (e.g., transfer learning).  However, this is still an open research topic.</w:t>
      </w:r>
    </w:p>
    <w:p w14:paraId="6C2B7739" w14:textId="77777777" w:rsidR="0066572A" w:rsidRDefault="0066572A" w:rsidP="0066572A">
      <w:pPr>
        <w:pStyle w:val="Heading2"/>
      </w:pPr>
      <w:bookmarkStart w:id="497" w:name="_Toc79709087"/>
      <w:bookmarkStart w:id="498" w:name="_Toc87544123"/>
      <w:r>
        <w:t>Integrating IoT Systems</w:t>
      </w:r>
      <w:bookmarkEnd w:id="497"/>
      <w:bookmarkEnd w:id="498"/>
    </w:p>
    <w:p w14:paraId="5A89BAD2" w14:textId="77777777" w:rsidR="0066572A" w:rsidRDefault="0066572A" w:rsidP="0066572A">
      <w:r>
        <w:tab/>
        <w:t>After the system decodes the subject’s actions, it needs to act upon that information.  While some responses are relatively trivial (e.g., dispatch an ambulance), other reactions must utilize Cyber-Physical Systems (CPS) to cross the digital boundary.  Building these integrations is challenging as it draws upon knowledge spanning networking, sensors, embedded systems, and related concepts.  Furthermore, CPS devices lack standardization which impacts component reusability.</w:t>
      </w:r>
    </w:p>
    <w:p w14:paraId="70D0E087" w14:textId="77777777" w:rsidR="0066572A" w:rsidRDefault="0066572A" w:rsidP="0066572A">
      <w:pPr>
        <w:ind w:firstLine="720"/>
      </w:pPr>
      <w:proofErr w:type="spellStart"/>
      <w:r>
        <w:t>Elloumi</w:t>
      </w:r>
      <w:proofErr w:type="spellEnd"/>
      <w:r>
        <w:t xml:space="preserve"> et al. (2020) propose a </w:t>
      </w:r>
      <w:proofErr w:type="spellStart"/>
      <w:r>
        <w:t>Smarthouse</w:t>
      </w:r>
      <w:proofErr w:type="spellEnd"/>
      <w:r>
        <w:t xml:space="preserve"> Operating System (SOS) that provides core services such as identity management, system state, and message routing.  Their blueprint also outlines several automation application profiles (e.g., heat management and fire detection).  These abstract constructs enable developers to focus on their integrations value differentiation versus writing tedious generic code.  Finally, the authors demonstrate the effectiveness of this approach using a CNC (C</w:t>
      </w:r>
      <w:r w:rsidRPr="00AB2BCF">
        <w:t xml:space="preserve">omputer </w:t>
      </w:r>
      <w:r>
        <w:t>N</w:t>
      </w:r>
      <w:r w:rsidRPr="00AB2BCF">
        <w:t xml:space="preserve">umerical </w:t>
      </w:r>
      <w:r>
        <w:t>C</w:t>
      </w:r>
      <w:r w:rsidRPr="00AB2BCF">
        <w:t>ontrol</w:t>
      </w:r>
      <w:r>
        <w:t>) machine to print a replica house (2 cubic feet).</w:t>
      </w:r>
    </w:p>
    <w:p w14:paraId="18429DDF" w14:textId="77777777" w:rsidR="0066572A" w:rsidRDefault="0066572A" w:rsidP="0066572A">
      <w:pPr>
        <w:pStyle w:val="Heading2"/>
      </w:pPr>
      <w:bookmarkStart w:id="499" w:name="_Toc79709088"/>
      <w:bookmarkStart w:id="500" w:name="_Toc87544124"/>
      <w:r>
        <w:t>Enhancing Security</w:t>
      </w:r>
      <w:bookmarkEnd w:id="499"/>
      <w:bookmarkEnd w:id="500"/>
    </w:p>
    <w:p w14:paraId="4EAF2D2E" w14:textId="02ACEF79" w:rsidR="0066572A" w:rsidRDefault="0066572A" w:rsidP="0066572A">
      <w:pPr>
        <w:ind w:firstLine="720"/>
      </w:pPr>
      <w:r>
        <w:t>It can be helpful to think of identity within IoT as a profile of historical choices, stated preferences, user roles, and known associations</w:t>
      </w:r>
      <w:sdt>
        <w:sdtPr>
          <w:id w:val="801051225"/>
          <w:citation/>
        </w:sdtPr>
        <w:sdtContent>
          <w:r>
            <w:fldChar w:fldCharType="begin"/>
          </w:r>
          <w:r>
            <w:instrText xml:space="preserve"> CITATION Wac18 \l 1033 </w:instrText>
          </w:r>
          <w:r>
            <w:fldChar w:fldCharType="separate"/>
          </w:r>
          <w:r w:rsidR="00224349">
            <w:rPr>
              <w:noProof/>
            </w:rPr>
            <w:t xml:space="preserve"> (Wachter, 2018)</w:t>
          </w:r>
          <w:r>
            <w:fldChar w:fldCharType="end"/>
          </w:r>
        </w:sdtContent>
      </w:sdt>
      <w:r>
        <w:t xml:space="preserve">.  When the device understands the user’s profile, the experience can be customized and produce more accurate predictions. However, the payment for access to these inferences and decision processes comes from personal </w:t>
      </w:r>
      <w:r>
        <w:lastRenderedPageBreak/>
        <w:t>information, such as calendars, contacts, and routines</w:t>
      </w:r>
      <w:sdt>
        <w:sdtPr>
          <w:id w:val="-57322718"/>
          <w:citation/>
        </w:sdtPr>
        <w:sdtContent>
          <w:r>
            <w:fldChar w:fldCharType="begin"/>
          </w:r>
          <w:r>
            <w:instrText xml:space="preserve"> CITATION Mic18 \l 1033 </w:instrText>
          </w:r>
          <w:r>
            <w:fldChar w:fldCharType="separate"/>
          </w:r>
          <w:r w:rsidR="00224349">
            <w:rPr>
              <w:noProof/>
            </w:rPr>
            <w:t xml:space="preserve"> (Mickens, 2018)</w:t>
          </w:r>
          <w:r>
            <w:fldChar w:fldCharType="end"/>
          </w:r>
        </w:sdtContent>
      </w:sdt>
      <w:r>
        <w:t xml:space="preserve">.  This trade creates privacy concerns that can be subtle and can go unnoticed for some time. </w:t>
      </w:r>
    </w:p>
    <w:p w14:paraId="31652E41" w14:textId="77777777" w:rsidR="0066572A" w:rsidRDefault="0066572A" w:rsidP="0066572A">
      <w:pPr>
        <w:ind w:firstLine="720"/>
      </w:pPr>
      <w:r>
        <w:t xml:space="preserve">The monitoring system will collect intimate knowledge of its assigned patients and even capture private communications. Therefore, mechanisms must exist for protecting this information as it flows between different compute domains (e.g., local versus cloud providers).  Yang et al. (2021) propose a Secure </w:t>
      </w:r>
      <w:proofErr w:type="spellStart"/>
      <w:r>
        <w:t>MultiParty</w:t>
      </w:r>
      <w:proofErr w:type="spellEnd"/>
      <w:r>
        <w:t xml:space="preserve"> Computation (SMC) model that locally encrypts sensitive images (e.g., faces).  Afterward, they use </w:t>
      </w:r>
      <w:proofErr w:type="spellStart"/>
      <w:r>
        <w:t>Cheon</w:t>
      </w:r>
      <w:proofErr w:type="spellEnd"/>
      <w:r>
        <w:t>-Kim-Kim-Song Homomorphic Encryption (CKKS HE) to predict the encrypted payload remotely (e.g., Alice versus Bob’s face).  Ideally, the system minimizes the information that leaves the patient’s private network.  However, these remote compute requirements are unavoidable in specific scenarios.</w:t>
      </w:r>
    </w:p>
    <w:p w14:paraId="11AC46B6" w14:textId="77777777" w:rsidR="0066572A" w:rsidRDefault="0066572A" w:rsidP="0066572A">
      <w:pPr>
        <w:pStyle w:val="Heading2"/>
      </w:pPr>
      <w:bookmarkStart w:id="501" w:name="_Toc79709089"/>
      <w:bookmarkStart w:id="502" w:name="_Toc87544125"/>
      <w:r>
        <w:t>Healthcare and Cloud</w:t>
      </w:r>
      <w:bookmarkEnd w:id="501"/>
      <w:bookmarkEnd w:id="502"/>
    </w:p>
    <w:p w14:paraId="19217874" w14:textId="189DC162" w:rsidR="0066572A" w:rsidRDefault="0066572A" w:rsidP="0066572A">
      <w:r>
        <w:tab/>
        <w:t xml:space="preserve">Software that uses cloud resources gains agility, elasticity, instantaneous provisioning, and cost management constructs.  However, some businesses are </w:t>
      </w:r>
      <w:r w:rsidRPr="007F3140">
        <w:t>reluctant to trust these environments entirely</w:t>
      </w:r>
      <w:r>
        <w:t xml:space="preserve"> due to security concerns (Ali et al., 2015).  Alternatively, systems engineers can deploy hardware appliances that bring cloud aspects into the home or medical facility.  For example, </w:t>
      </w:r>
      <w:proofErr w:type="spellStart"/>
      <w:r>
        <w:t>Abdulameer</w:t>
      </w:r>
      <w:proofErr w:type="spellEnd"/>
      <w:r>
        <w:t xml:space="preserve"> et al. (2020) propose implementing a small replica house similar to </w:t>
      </w:r>
      <w:proofErr w:type="spellStart"/>
      <w:r>
        <w:t>Elloumi</w:t>
      </w:r>
      <w:proofErr w:type="spellEnd"/>
      <w:r>
        <w:t>.  Their solution uses various wearable device sensors, Arduino micro-controllers, and one Raspberry-PI.  In addition, users can check their vitals and other health KPIs (Key Performance Indicators) through a web portal.  Therefore, provisioning small on-premise appliances makes sense and handles scenarios such as failures at the ISP (Internet Service Provider).  In addition, other benefits come from standardizing the control-plane versus assuming the patient’s personal computer is compatible and Always-On/Always Connected (</w:t>
      </w:r>
      <w:proofErr w:type="spellStart"/>
      <w:r>
        <w:t>AoAC</w:t>
      </w:r>
      <w:proofErr w:type="spellEnd"/>
      <w:r>
        <w:t>).</w:t>
      </w:r>
    </w:p>
    <w:p w14:paraId="3416C6CB" w14:textId="77777777" w:rsidR="0066572A" w:rsidRDefault="0066572A" w:rsidP="0066572A">
      <w:pPr>
        <w:ind w:firstLine="720"/>
      </w:pPr>
      <w:r>
        <w:lastRenderedPageBreak/>
        <w:t>Yi &amp; Feng (2021) recently proposed a complete video-based injury rehabilitation solution that includes support for CPS and wearables.  The authors leverage Carnegie Mellon University’s Open Pose library to map skeletal structures within images. Then, they publish this information with various sensor readings (e.g., smoke detectors) into a secure private cloud.  Unlike Das et al. (2019), the authors use Dynamic Time Warping (DTW) to compare and categorize patients’ movements.  Researchers use DTW to normalize time series and avoid discrepancies from action speeds (e.g., raising one’s hand within two versus four seconds).</w:t>
      </w:r>
    </w:p>
    <w:p w14:paraId="68D52C9D" w14:textId="77777777" w:rsidR="0066572A" w:rsidRDefault="0066572A" w:rsidP="0066572A">
      <w:r>
        <w:tab/>
        <w:t xml:space="preserve">Chen, Saiki &amp; Nakamura (2020) state that monitoring low-intensity slow physical movements is challenging.  These issues arise because training data is not broadly available due to researchers focusing on fast-paced sporting video by default.  Their study uses </w:t>
      </w:r>
      <w:proofErr w:type="spellStart"/>
      <w:r>
        <w:t>PoseNet</w:t>
      </w:r>
      <w:proofErr w:type="spellEnd"/>
      <w:r>
        <w:t xml:space="preserve"> to track skeletal movements and predict activities.  Additionally, they compare the resources necessary for Raspberry PI and a desktop computer to make those predictions.  The researchers assess the model’s accuracy in terms of delta changes in the bounding box.  This approach is unique and comes with several limitations.  For instance, a person laying on the couch versus standing will have different dimensions.  While this methodology is not directly usable, it provides another measurement strategy.</w:t>
      </w:r>
    </w:p>
    <w:p w14:paraId="551D7F31" w14:textId="77777777" w:rsidR="0066572A" w:rsidRDefault="0066572A" w:rsidP="0066572A">
      <w:r>
        <w:tab/>
      </w:r>
      <w:proofErr w:type="spellStart"/>
      <w:r>
        <w:t>Chaing</w:t>
      </w:r>
      <w:proofErr w:type="spellEnd"/>
      <w:r>
        <w:t xml:space="preserve"> et al. (2011) propose a Uniform Markup Language (UML) model for collecting health care metadata from video sources.  Their solution focuses on physiological information, such as the patient’s movements.  The model also describes a storage structure for persisting the recordings.  There are specific aspects from this study that are reusable.  For instance, the authors propose service interfaces to several patient monitoring components (e.g., heart rate and oxygen levels).  However, the video monitoring system is critically dependent on wearable technologies.  This requirement makes the solution loosely relevant to the ESHOS project.</w:t>
      </w:r>
    </w:p>
    <w:p w14:paraId="67A553D0" w14:textId="77777777" w:rsidR="0066572A" w:rsidRDefault="0066572A" w:rsidP="0066572A">
      <w:r>
        <w:lastRenderedPageBreak/>
        <w:tab/>
      </w:r>
      <w:proofErr w:type="spellStart"/>
      <w:r>
        <w:t>Nugroho</w:t>
      </w:r>
      <w:proofErr w:type="spellEnd"/>
      <w:r>
        <w:t xml:space="preserve">, </w:t>
      </w:r>
      <w:proofErr w:type="spellStart"/>
      <w:r>
        <w:t>Harmanto</w:t>
      </w:r>
      <w:proofErr w:type="spellEnd"/>
      <w:r>
        <w:t xml:space="preserve"> &amp; Al-</w:t>
      </w:r>
      <w:proofErr w:type="spellStart"/>
      <w:r>
        <w:t>Absi</w:t>
      </w:r>
      <w:proofErr w:type="spellEnd"/>
      <w:r>
        <w:t xml:space="preserve"> (2018) propose a deep learning model to assess a patients’ pain level.  Their solution uses facial expressions from fourteen people that train both </w:t>
      </w:r>
      <w:proofErr w:type="spellStart"/>
      <w:r>
        <w:t>OpenFace</w:t>
      </w:r>
      <w:proofErr w:type="spellEnd"/>
      <w:r>
        <w:t xml:space="preserve"> and </w:t>
      </w:r>
      <w:proofErr w:type="spellStart"/>
      <w:r>
        <w:t>FaceNet</w:t>
      </w:r>
      <w:proofErr w:type="spellEnd"/>
      <w:r>
        <w:t xml:space="preserve"> topologies.  The researchers claim that they can predict with 93% accuracy a person’s level of pain.  This capability is helpful within home monitoring systems as a mechanism to assess medication levels.  The ESHOS solution could introduce similar capabilities to improve patient care.  For instance, the system could emit a pain frequency Key Performance Indicator (KPI) as part of the patient’s scorecard.  The scorecard would then grant reassurance to family members that sufficient attention is available.</w:t>
      </w:r>
    </w:p>
    <w:p w14:paraId="4C8D4AAC" w14:textId="77777777" w:rsidR="0066572A" w:rsidRPr="00B72DFE" w:rsidRDefault="0066572A" w:rsidP="0066572A"/>
    <w:p w14:paraId="347D475C" w14:textId="77777777" w:rsidR="0066572A" w:rsidRPr="0066572A" w:rsidRDefault="0066572A" w:rsidP="0066572A"/>
    <w:sectPr w:rsidR="0066572A" w:rsidRPr="0066572A" w:rsidSect="00877007">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0" w:author="Ashish Amresh" w:date="2021-11-18T17:43:00Z" w:initials="AA">
    <w:p w14:paraId="21D2D84E" w14:textId="7A5EB7F9" w:rsidR="00672831" w:rsidRDefault="00672831">
      <w:pPr>
        <w:pStyle w:val="CommentText"/>
      </w:pPr>
      <w:r>
        <w:rPr>
          <w:rStyle w:val="CommentReference"/>
        </w:rPr>
        <w:annotationRef/>
      </w:r>
      <w:r>
        <w:t>Seems assertive, may want to say have the potential to</w:t>
      </w:r>
    </w:p>
  </w:comment>
  <w:comment w:id="53" w:author="Ashish Amresh" w:date="2021-11-18T17:44:00Z" w:initials="AA">
    <w:p w14:paraId="1EC4C72A" w14:textId="5E617430" w:rsidR="00672831" w:rsidRDefault="00672831">
      <w:pPr>
        <w:pStyle w:val="CommentText"/>
      </w:pPr>
      <w:r>
        <w:rPr>
          <w:rStyle w:val="CommentReference"/>
        </w:rPr>
        <w:annotationRef/>
      </w:r>
      <w:r>
        <w:t>The citation seems a bit dated given how fast the field is evolving</w:t>
      </w:r>
    </w:p>
  </w:comment>
  <w:comment w:id="54" w:author="Bachmeier, Nate" w:date="2021-11-25T11:17:00Z" w:initials="BN">
    <w:p w14:paraId="5FB6578F" w14:textId="1B342D54" w:rsidR="00672831" w:rsidRDefault="00672831">
      <w:pPr>
        <w:pStyle w:val="CommentText"/>
      </w:pPr>
      <w:r>
        <w:rPr>
          <w:rStyle w:val="CommentReference"/>
        </w:rPr>
        <w:annotationRef/>
      </w:r>
      <w:r>
        <w:t xml:space="preserve">Added study from 7-years later, </w:t>
      </w:r>
    </w:p>
  </w:comment>
  <w:comment w:id="70" w:author="Ashish Amresh" w:date="2021-11-18T17:45:00Z" w:initials="AA">
    <w:p w14:paraId="5BB32BAE" w14:textId="0B1547A6" w:rsidR="00672831" w:rsidRDefault="00672831">
      <w:pPr>
        <w:pStyle w:val="CommentText"/>
      </w:pPr>
      <w:r>
        <w:rPr>
          <w:rStyle w:val="CommentReference"/>
        </w:rPr>
        <w:annotationRef/>
      </w:r>
      <w:r>
        <w:t>Which solutions</w:t>
      </w:r>
    </w:p>
  </w:comment>
  <w:comment w:id="99" w:author="Ashish Amresh" w:date="2021-11-18T17:48:00Z" w:initials="AA">
    <w:p w14:paraId="4A6A6779" w14:textId="155EEA36" w:rsidR="00672831" w:rsidRDefault="00672831">
      <w:pPr>
        <w:pStyle w:val="CommentText"/>
      </w:pPr>
      <w:r>
        <w:rPr>
          <w:rStyle w:val="CommentReference"/>
        </w:rPr>
        <w:annotationRef/>
      </w:r>
      <w:r>
        <w:t>applications that combine CV AI and ML.</w:t>
      </w:r>
    </w:p>
  </w:comment>
  <w:comment w:id="111" w:author="Ashish Amresh" w:date="2021-11-18T17:51:00Z" w:initials="AA">
    <w:p w14:paraId="04978B1F" w14:textId="695A613B" w:rsidR="00672831" w:rsidRDefault="00672831">
      <w:pPr>
        <w:pStyle w:val="CommentText"/>
      </w:pPr>
      <w:r>
        <w:rPr>
          <w:rStyle w:val="CommentReference"/>
        </w:rPr>
        <w:annotationRef/>
      </w:r>
      <w:r>
        <w:t>this seems out of place, typically we avoid providing any solutions in this section</w:t>
      </w:r>
    </w:p>
  </w:comment>
  <w:comment w:id="114" w:author="Ashish Amresh" w:date="2021-11-18T17:51:00Z" w:initials="AA">
    <w:p w14:paraId="4B510187" w14:textId="55093B35" w:rsidR="00672831" w:rsidRDefault="00672831">
      <w:pPr>
        <w:pStyle w:val="CommentText"/>
      </w:pPr>
      <w:r>
        <w:rPr>
          <w:rStyle w:val="CommentReference"/>
        </w:rPr>
        <w:annotationRef/>
      </w:r>
      <w:r>
        <w:t>seems assertive, perhaps change the tone to aims to</w:t>
      </w:r>
    </w:p>
  </w:comment>
  <w:comment w:id="127" w:author="Ashish Amresh" w:date="2021-11-18T17:55:00Z" w:initials="AA">
    <w:p w14:paraId="5E313BE4" w14:textId="0841A02A" w:rsidR="00672831" w:rsidRDefault="00672831">
      <w:pPr>
        <w:pStyle w:val="CommentText"/>
      </w:pPr>
      <w:r>
        <w:rPr>
          <w:rStyle w:val="CommentReference"/>
        </w:rPr>
        <w:annotationRef/>
      </w:r>
      <w:r>
        <w:t>seems out of place</w:t>
      </w:r>
    </w:p>
  </w:comment>
  <w:comment w:id="137" w:author="Ashish Amresh" w:date="2021-11-18T17:56:00Z" w:initials="AA">
    <w:p w14:paraId="7DB16801" w14:textId="4D6A8A8B" w:rsidR="00672831" w:rsidRDefault="00672831">
      <w:pPr>
        <w:pStyle w:val="CommentText"/>
      </w:pPr>
      <w:r>
        <w:rPr>
          <w:rStyle w:val="CommentReference"/>
        </w:rPr>
        <w:annotationRef/>
      </w:r>
      <w:r>
        <w:t>What mechanisms are best suited for extracting the subject’s intent when dealing with noisy video stream data?</w:t>
      </w:r>
    </w:p>
  </w:comment>
  <w:comment w:id="150" w:author="Ashish Amresh" w:date="2021-11-18T17:57:00Z" w:initials="AA">
    <w:p w14:paraId="0B51DD27" w14:textId="6F389741" w:rsidR="00672831" w:rsidRDefault="00672831">
      <w:pPr>
        <w:pStyle w:val="CommentText"/>
      </w:pPr>
      <w:r>
        <w:rPr>
          <w:rStyle w:val="CommentReference"/>
        </w:rPr>
        <w:annotationRef/>
      </w:r>
      <w:r>
        <w:t>What affordances do Cyber-Physical Systems allow for acting on the extracted intents from R1?</w:t>
      </w:r>
    </w:p>
  </w:comment>
  <w:comment w:id="162" w:author="Ashish Amresh" w:date="2021-11-18T17:58:00Z" w:initials="AA">
    <w:p w14:paraId="690F7B71" w14:textId="37EF6B0F" w:rsidR="00672831" w:rsidRDefault="00672831">
      <w:pPr>
        <w:pStyle w:val="CommentText"/>
      </w:pPr>
      <w:r>
        <w:rPr>
          <w:rStyle w:val="CommentReference"/>
        </w:rPr>
        <w:annotationRef/>
      </w:r>
      <w:proofErr w:type="spellStart"/>
      <w:r>
        <w:t>Theser</w:t>
      </w:r>
      <w:proofErr w:type="spellEnd"/>
      <w:r>
        <w:t xml:space="preserve"> two seem a bit vague, you have a lot going on with the first two and there can many sub questions from the first two. </w:t>
      </w:r>
      <w:proofErr w:type="gramStart"/>
      <w:r>
        <w:t>So</w:t>
      </w:r>
      <w:proofErr w:type="gramEnd"/>
      <w:r>
        <w:t xml:space="preserve"> it may be okay to just stop with those two questions</w:t>
      </w:r>
    </w:p>
  </w:comment>
  <w:comment w:id="163" w:author="Bachmeier, Nate" w:date="2021-11-25T10:09:00Z" w:initials="BN">
    <w:p w14:paraId="6D424332" w14:textId="53FF0A6A" w:rsidR="00672831" w:rsidRDefault="00672831">
      <w:pPr>
        <w:pStyle w:val="CommentText"/>
      </w:pPr>
      <w:r>
        <w:rPr>
          <w:rStyle w:val="CommentReference"/>
        </w:rPr>
        <w:annotationRef/>
      </w:r>
      <w:r>
        <w:t xml:space="preserve">Declared the two questions as important but out of scope </w:t>
      </w:r>
    </w:p>
  </w:comment>
  <w:comment w:id="186" w:author="Ashish Amresh" w:date="2021-11-18T18:00:00Z" w:initials="AA">
    <w:p w14:paraId="76EAF763" w14:textId="0E499724" w:rsidR="00672831" w:rsidRDefault="00672831">
      <w:pPr>
        <w:pStyle w:val="CommentText"/>
      </w:pPr>
      <w:r>
        <w:rPr>
          <w:rStyle w:val="CommentReference"/>
        </w:rPr>
        <w:annotationRef/>
      </w:r>
      <w:proofErr w:type="gramStart"/>
      <w:r>
        <w:t>Typically</w:t>
      </w:r>
      <w:proofErr w:type="gramEnd"/>
      <w:r>
        <w:t xml:space="preserve"> this paragraph should answer the outcomes that you expect with your research questions. For </w:t>
      </w:r>
      <w:proofErr w:type="gramStart"/>
      <w:r>
        <w:t>example</w:t>
      </w:r>
      <w:proofErr w:type="gramEnd"/>
      <w:r>
        <w:t xml:space="preserve"> it is expected that CPS systems would be an effective and intuitive method for acting on participant’s intents and provide real time guidance for elderly care.</w:t>
      </w:r>
    </w:p>
  </w:comment>
  <w:comment w:id="187" w:author="Bachmeier, Nate" w:date="2021-11-25T10:18:00Z" w:initials="BN">
    <w:p w14:paraId="66BF5E05" w14:textId="53E8C750" w:rsidR="00672831" w:rsidRDefault="00672831">
      <w:pPr>
        <w:pStyle w:val="CommentText"/>
      </w:pPr>
      <w:r>
        <w:rPr>
          <w:rStyle w:val="CommentReference"/>
        </w:rPr>
        <w:annotationRef/>
      </w:r>
      <w:r>
        <w:t>Rewritten</w:t>
      </w:r>
    </w:p>
  </w:comment>
  <w:comment w:id="228" w:author="Ashish Amresh" w:date="2021-11-18T18:04:00Z" w:initials="AA">
    <w:p w14:paraId="3837F74D" w14:textId="7CE85712" w:rsidR="00672831" w:rsidRDefault="00672831">
      <w:pPr>
        <w:pStyle w:val="CommentText"/>
      </w:pPr>
      <w:r>
        <w:rPr>
          <w:rStyle w:val="CommentReference"/>
        </w:rPr>
        <w:annotationRef/>
      </w:r>
      <w:r>
        <w:t>Aims to have a stronger</w:t>
      </w:r>
    </w:p>
  </w:comment>
  <w:comment w:id="292" w:author="Ashish Amresh" w:date="2021-11-18T18:05:00Z" w:initials="AA">
    <w:p w14:paraId="7861365C" w14:textId="1E1E083C" w:rsidR="00672831" w:rsidRDefault="00672831">
      <w:pPr>
        <w:pStyle w:val="CommentText"/>
      </w:pPr>
      <w:r>
        <w:rPr>
          <w:rStyle w:val="CommentReference"/>
        </w:rPr>
        <w:annotationRef/>
      </w:r>
      <w:r>
        <w:t>It might be a good idea to describe a sample experimental setup and explain what the data extraction would look like</w:t>
      </w:r>
    </w:p>
  </w:comment>
  <w:comment w:id="293" w:author="Bachmeier, Nate" w:date="2021-11-25T13:00:00Z" w:initials="BN">
    <w:p w14:paraId="712D9689" w14:textId="7FF4F559" w:rsidR="0042065B" w:rsidRDefault="0042065B">
      <w:pPr>
        <w:pStyle w:val="CommentText"/>
      </w:pPr>
      <w:r>
        <w:rPr>
          <w:rStyle w:val="CommentReference"/>
        </w:rPr>
        <w:annotationRef/>
      </w:r>
      <w:r>
        <w:t xml:space="preserve">Added as previous paragraph </w:t>
      </w:r>
    </w:p>
  </w:comment>
  <w:comment w:id="315" w:author="Ashish Amresh" w:date="2021-11-18T18:06:00Z" w:initials="AA">
    <w:p w14:paraId="012EA75D" w14:textId="1C0D243E" w:rsidR="00672831" w:rsidRDefault="00672831">
      <w:pPr>
        <w:pStyle w:val="CommentText"/>
      </w:pPr>
      <w:r>
        <w:rPr>
          <w:rStyle w:val="CommentReference"/>
        </w:rPr>
        <w:annotationRef/>
      </w:r>
      <w:r>
        <w:t xml:space="preserve">There is no </w:t>
      </w:r>
      <w:proofErr w:type="gramStart"/>
      <w:r>
        <w:t>team..</w:t>
      </w:r>
      <w:proofErr w:type="gramEnd"/>
      <w:r>
        <w:t xml:space="preserve"> just you</w:t>
      </w:r>
    </w:p>
  </w:comment>
  <w:comment w:id="339" w:author="Bachmeier, Nate" w:date="2021-11-25T14:02:00Z" w:initials="BN">
    <w:p w14:paraId="066C9E91" w14:textId="4178E6A4" w:rsidR="00C76088" w:rsidRDefault="00C76088">
      <w:pPr>
        <w:pStyle w:val="CommentText"/>
      </w:pPr>
      <w:r>
        <w:rPr>
          <w:rStyle w:val="CommentReference"/>
        </w:rPr>
        <w:annotationRef/>
      </w:r>
      <w:r>
        <w:t>Battery dead</w:t>
      </w:r>
    </w:p>
  </w:comment>
  <w:comment w:id="351" w:author="Ashish Amresh" w:date="2021-11-18T18:06:00Z" w:initials="AA">
    <w:p w14:paraId="3F341453" w14:textId="2E3C1E8C" w:rsidR="00672831" w:rsidRDefault="00672831">
      <w:pPr>
        <w:pStyle w:val="CommentText"/>
      </w:pPr>
      <w:r>
        <w:rPr>
          <w:rStyle w:val="CommentReference"/>
        </w:rPr>
        <w:annotationRef/>
      </w:r>
      <w:r>
        <w:t>Seems out of place for a dissertation, you may want to re work some of these elements throughout the proposal</w:t>
      </w:r>
    </w:p>
  </w:comment>
  <w:comment w:id="352" w:author="Bachmeier, Nate" w:date="2021-11-25T10:22:00Z" w:initials="BN">
    <w:p w14:paraId="775D8C55" w14:textId="092CD7F3" w:rsidR="00672831" w:rsidRDefault="00672831">
      <w:pPr>
        <w:pStyle w:val="CommentText"/>
      </w:pPr>
      <w:r>
        <w:rPr>
          <w:rStyle w:val="CommentReference"/>
        </w:rPr>
        <w:annotationRef/>
      </w:r>
      <w:r>
        <w:t>Agreed joys of stitching four papers together as the framework.</w:t>
      </w:r>
    </w:p>
  </w:comment>
  <w:comment w:id="368" w:author="Ashish Amresh" w:date="2021-11-18T18:08:00Z" w:initials="AA">
    <w:p w14:paraId="536CAF75" w14:textId="24FB180B" w:rsidR="00672831" w:rsidRDefault="00672831">
      <w:pPr>
        <w:pStyle w:val="CommentText"/>
      </w:pPr>
      <w:r>
        <w:rPr>
          <w:rStyle w:val="CommentReference"/>
        </w:rPr>
        <w:annotationRef/>
      </w:r>
      <w:r>
        <w:t xml:space="preserve">This was hard to </w:t>
      </w:r>
      <w:proofErr w:type="gramStart"/>
      <w:r>
        <w:t>read,</w:t>
      </w:r>
      <w:proofErr w:type="gramEnd"/>
      <w:r>
        <w:t xml:space="preserve"> many lines have been struck</w:t>
      </w:r>
    </w:p>
  </w:comment>
  <w:comment w:id="430" w:author="Ashish Amresh" w:date="2021-11-18T18:09:00Z" w:initials="AA">
    <w:p w14:paraId="4FD61E5C" w14:textId="3CA5A263" w:rsidR="00672831" w:rsidRDefault="00672831">
      <w:pPr>
        <w:pStyle w:val="CommentText"/>
      </w:pPr>
      <w:r>
        <w:rPr>
          <w:rStyle w:val="CommentReference"/>
        </w:rPr>
        <w:annotationRef/>
      </w:r>
      <w:r>
        <w:t xml:space="preserve">You cannot expect to have this assistance, as you are </w:t>
      </w:r>
      <w:proofErr w:type="spellStart"/>
      <w:r>
        <w:t>independtly</w:t>
      </w:r>
      <w:proofErr w:type="spellEnd"/>
      <w:r>
        <w:t xml:space="preserve"> doing all the work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1D2D84E" w15:done="0"/>
  <w15:commentEx w15:paraId="1EC4C72A" w15:done="0"/>
  <w15:commentEx w15:paraId="5FB6578F" w15:paraIdParent="1EC4C72A" w15:done="0"/>
  <w15:commentEx w15:paraId="5BB32BAE" w15:done="0"/>
  <w15:commentEx w15:paraId="4A6A6779" w15:done="0"/>
  <w15:commentEx w15:paraId="04978B1F" w15:done="0"/>
  <w15:commentEx w15:paraId="4B510187" w15:done="1"/>
  <w15:commentEx w15:paraId="5E313BE4" w15:done="0"/>
  <w15:commentEx w15:paraId="7DB16801" w15:done="1"/>
  <w15:commentEx w15:paraId="0B51DD27" w15:done="0"/>
  <w15:commentEx w15:paraId="690F7B71" w15:done="0"/>
  <w15:commentEx w15:paraId="6D424332" w15:paraIdParent="690F7B71" w15:done="0"/>
  <w15:commentEx w15:paraId="76EAF763" w15:done="0"/>
  <w15:commentEx w15:paraId="66BF5E05" w15:paraIdParent="76EAF763" w15:done="0"/>
  <w15:commentEx w15:paraId="3837F74D" w15:done="1"/>
  <w15:commentEx w15:paraId="7861365C" w15:done="0"/>
  <w15:commentEx w15:paraId="712D9689" w15:paraIdParent="7861365C" w15:done="0"/>
  <w15:commentEx w15:paraId="012EA75D" w15:done="1"/>
  <w15:commentEx w15:paraId="066C9E91" w15:done="0"/>
  <w15:commentEx w15:paraId="3F341453" w15:done="0"/>
  <w15:commentEx w15:paraId="775D8C55" w15:paraIdParent="3F341453" w15:done="0"/>
  <w15:commentEx w15:paraId="536CAF75" w15:done="0"/>
  <w15:commentEx w15:paraId="4FD61E5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410F29" w16cex:dateUtc="2021-11-18T23:43:00Z"/>
  <w16cex:commentExtensible w16cex:durableId="25410F3C" w16cex:dateUtc="2021-11-18T23:43:00Z"/>
  <w16cex:commentExtensible w16cex:durableId="25410F66" w16cex:dateUtc="2021-11-18T23:44:00Z"/>
  <w16cex:commentExtensible w16cex:durableId="25410F9D" w16cex:dateUtc="2021-11-18T23:45:00Z"/>
  <w16cex:commentExtensible w16cex:durableId="25411079" w16cex:dateUtc="2021-11-18T23:48:00Z"/>
  <w16cex:commentExtensible w16cex:durableId="25411106" w16cex:dateUtc="2021-11-18T23:51:00Z"/>
  <w16cex:commentExtensible w16cex:durableId="2541113D" w16cex:dateUtc="2021-11-18T23:51:00Z"/>
  <w16cex:commentExtensible w16cex:durableId="254111F6" w16cex:dateUtc="2021-11-18T23:55:00Z"/>
  <w16cex:commentExtensible w16cex:durableId="25411234" w16cex:dateUtc="2021-11-18T23:56:00Z"/>
  <w16cex:commentExtensible w16cex:durableId="25411277" w16cex:dateUtc="2021-11-18T23:57:00Z"/>
  <w16cex:commentExtensible w16cex:durableId="254112CB" w16cex:dateUtc="2021-11-18T23:58:00Z"/>
  <w16cex:commentExtensible w16cex:durableId="25411324" w16cex:dateUtc="2021-11-19T00:00:00Z"/>
  <w16cex:commentExtensible w16cex:durableId="2541141F" w16cex:dateUtc="2021-11-19T00:04:00Z"/>
  <w16cex:commentExtensible w16cex:durableId="25411450" w16cex:dateUtc="2021-11-19T00:05:00Z"/>
  <w16cex:commentExtensible w16cex:durableId="25411495" w16cex:dateUtc="2021-11-19T00:06:00Z"/>
  <w16cex:commentExtensible w16cex:durableId="254114BF" w16cex:dateUtc="2021-11-19T00:06:00Z"/>
  <w16cex:commentExtensible w16cex:durableId="25411500" w16cex:dateUtc="2021-11-19T00:08:00Z"/>
  <w16cex:commentExtensible w16cex:durableId="25411546" w16cex:dateUtc="2021-11-19T00: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1D2D84E" w16cid:durableId="25410F3C"/>
  <w16cid:commentId w16cid:paraId="1EC4C72A" w16cid:durableId="25410F66"/>
  <w16cid:commentId w16cid:paraId="5FB6578F" w16cid:durableId="2549EF34"/>
  <w16cid:commentId w16cid:paraId="5BB32BAE" w16cid:durableId="25410F9D"/>
  <w16cid:commentId w16cid:paraId="4A6A6779" w16cid:durableId="25411079"/>
  <w16cid:commentId w16cid:paraId="04978B1F" w16cid:durableId="25411106"/>
  <w16cid:commentId w16cid:paraId="4B510187" w16cid:durableId="2541113D"/>
  <w16cid:commentId w16cid:paraId="5E313BE4" w16cid:durableId="254111F6"/>
  <w16cid:commentId w16cid:paraId="7DB16801" w16cid:durableId="25411234"/>
  <w16cid:commentId w16cid:paraId="0B51DD27" w16cid:durableId="25411277"/>
  <w16cid:commentId w16cid:paraId="690F7B71" w16cid:durableId="254112CB"/>
  <w16cid:commentId w16cid:paraId="6D424332" w16cid:durableId="2549DF53"/>
  <w16cid:commentId w16cid:paraId="76EAF763" w16cid:durableId="25411324"/>
  <w16cid:commentId w16cid:paraId="66BF5E05" w16cid:durableId="2549E164"/>
  <w16cid:commentId w16cid:paraId="3837F74D" w16cid:durableId="2541141F"/>
  <w16cid:commentId w16cid:paraId="7861365C" w16cid:durableId="25411450"/>
  <w16cid:commentId w16cid:paraId="712D9689" w16cid:durableId="254A077E"/>
  <w16cid:commentId w16cid:paraId="012EA75D" w16cid:durableId="25411495"/>
  <w16cid:commentId w16cid:paraId="066C9E91" w16cid:durableId="254A1611"/>
  <w16cid:commentId w16cid:paraId="3F341453" w16cid:durableId="254114BF"/>
  <w16cid:commentId w16cid:paraId="775D8C55" w16cid:durableId="2549E25E"/>
  <w16cid:commentId w16cid:paraId="536CAF75" w16cid:durableId="25411500"/>
  <w16cid:commentId w16cid:paraId="4FD61E5C" w16cid:durableId="2541154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204C37" w14:textId="77777777" w:rsidR="00A81A00" w:rsidRDefault="00A81A00" w:rsidP="0082223F">
      <w:pPr>
        <w:spacing w:line="240" w:lineRule="auto"/>
      </w:pPr>
      <w:r>
        <w:separator/>
      </w:r>
    </w:p>
  </w:endnote>
  <w:endnote w:type="continuationSeparator" w:id="0">
    <w:p w14:paraId="07336DEF" w14:textId="77777777" w:rsidR="00A81A00" w:rsidRDefault="00A81A00"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F20F88" w14:textId="77777777" w:rsidR="00672831" w:rsidRDefault="0067283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553037" w14:textId="77777777" w:rsidR="00672831" w:rsidRDefault="0067283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9ABC4F" w14:textId="77777777" w:rsidR="00672831" w:rsidRDefault="0067283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6FC1F" w14:textId="77777777" w:rsidR="00A81A00" w:rsidRDefault="00A81A00" w:rsidP="0082223F">
      <w:pPr>
        <w:spacing w:line="240" w:lineRule="auto"/>
      </w:pPr>
      <w:r>
        <w:separator/>
      </w:r>
    </w:p>
  </w:footnote>
  <w:footnote w:type="continuationSeparator" w:id="0">
    <w:p w14:paraId="50328340" w14:textId="77777777" w:rsidR="00A81A00" w:rsidRDefault="00A81A00"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E2D2D" w14:textId="77777777" w:rsidR="00672831" w:rsidRDefault="0067283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B0E3DB" w14:textId="079BDD13" w:rsidR="00672831" w:rsidRDefault="00672831" w:rsidP="00877007">
    <w:pPr>
      <w:pStyle w:val="Header"/>
    </w:pPr>
    <w:r>
      <w:t>CMP</w:t>
    </w:r>
    <w:r w:rsidRPr="00877007">
      <w:t>-</w:t>
    </w:r>
    <w:r>
      <w:t>9107</w:t>
    </w:r>
    <w:r w:rsidRPr="00877007">
      <w:t xml:space="preserve">: </w:t>
    </w:r>
    <w:r>
      <w:t>Pre-C</w:t>
    </w:r>
    <w:r w:rsidRPr="000F602C">
      <w:t>andidacy</w:t>
    </w:r>
    <w:r>
      <w:t xml:space="preserve"> Prospectus for Computer Science</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672831" w:rsidRPr="00877007" w:rsidRDefault="00672831"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E6B645" w14:textId="77777777" w:rsidR="00672831" w:rsidRDefault="006728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A6A4191"/>
    <w:multiLevelType w:val="hybridMultilevel"/>
    <w:tmpl w:val="47340AC2"/>
    <w:lvl w:ilvl="0" w:tplc="8152877C">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chmeier, Nate">
    <w15:presenceInfo w15:providerId="AD" w15:userId="S-1-5-21-1407069837-2091007605-538272213-37662606"/>
  </w15:person>
  <w15:person w15:author="Ashish Amresh">
    <w15:presenceInfo w15:providerId="AD" w15:userId="S::ash786@asurite.asu.edu::5953a6ed-4616-456c-8333-008754201f1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hideGrammaticalError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kFAJ7s+M8tAAAA"/>
  </w:docVars>
  <w:rsids>
    <w:rsidRoot w:val="0082223F"/>
    <w:rsid w:val="00036708"/>
    <w:rsid w:val="00036F58"/>
    <w:rsid w:val="000A7832"/>
    <w:rsid w:val="000F602C"/>
    <w:rsid w:val="00103C56"/>
    <w:rsid w:val="00104110"/>
    <w:rsid w:val="00134038"/>
    <w:rsid w:val="00134361"/>
    <w:rsid w:val="00183597"/>
    <w:rsid w:val="001B27C4"/>
    <w:rsid w:val="001B7D7C"/>
    <w:rsid w:val="001D585E"/>
    <w:rsid w:val="00224349"/>
    <w:rsid w:val="0022753C"/>
    <w:rsid w:val="002516A9"/>
    <w:rsid w:val="00255AAA"/>
    <w:rsid w:val="002806B7"/>
    <w:rsid w:val="00282882"/>
    <w:rsid w:val="002F2B18"/>
    <w:rsid w:val="002F2E59"/>
    <w:rsid w:val="0030294F"/>
    <w:rsid w:val="00331789"/>
    <w:rsid w:val="00357377"/>
    <w:rsid w:val="00393E64"/>
    <w:rsid w:val="003B3501"/>
    <w:rsid w:val="003F4714"/>
    <w:rsid w:val="00401D65"/>
    <w:rsid w:val="00410C69"/>
    <w:rsid w:val="0042065B"/>
    <w:rsid w:val="004223E8"/>
    <w:rsid w:val="00424108"/>
    <w:rsid w:val="004A784B"/>
    <w:rsid w:val="004F3F86"/>
    <w:rsid w:val="00574CEE"/>
    <w:rsid w:val="005A04C7"/>
    <w:rsid w:val="005B7079"/>
    <w:rsid w:val="005C39BA"/>
    <w:rsid w:val="005E0CFD"/>
    <w:rsid w:val="00637423"/>
    <w:rsid w:val="0066572A"/>
    <w:rsid w:val="00672831"/>
    <w:rsid w:val="006D793E"/>
    <w:rsid w:val="0073677D"/>
    <w:rsid w:val="00775A78"/>
    <w:rsid w:val="007934FE"/>
    <w:rsid w:val="007A70F0"/>
    <w:rsid w:val="0082223F"/>
    <w:rsid w:val="00877007"/>
    <w:rsid w:val="008A40CF"/>
    <w:rsid w:val="008B5129"/>
    <w:rsid w:val="008D0E1C"/>
    <w:rsid w:val="008D5E74"/>
    <w:rsid w:val="00922710"/>
    <w:rsid w:val="009466BD"/>
    <w:rsid w:val="00977B7C"/>
    <w:rsid w:val="009832D9"/>
    <w:rsid w:val="009A38CB"/>
    <w:rsid w:val="009A757D"/>
    <w:rsid w:val="009C1692"/>
    <w:rsid w:val="009C1886"/>
    <w:rsid w:val="009E1F64"/>
    <w:rsid w:val="00A3759C"/>
    <w:rsid w:val="00A423F8"/>
    <w:rsid w:val="00A81A00"/>
    <w:rsid w:val="00AA7B38"/>
    <w:rsid w:val="00AB6CF7"/>
    <w:rsid w:val="00AE1EE7"/>
    <w:rsid w:val="00B13ADF"/>
    <w:rsid w:val="00B21D4D"/>
    <w:rsid w:val="00B42098"/>
    <w:rsid w:val="00B53E14"/>
    <w:rsid w:val="00B83595"/>
    <w:rsid w:val="00BA1F46"/>
    <w:rsid w:val="00C54DC8"/>
    <w:rsid w:val="00C5577D"/>
    <w:rsid w:val="00C73692"/>
    <w:rsid w:val="00C76088"/>
    <w:rsid w:val="00C8289F"/>
    <w:rsid w:val="00C93BB7"/>
    <w:rsid w:val="00CB25E9"/>
    <w:rsid w:val="00CD3B98"/>
    <w:rsid w:val="00D0165E"/>
    <w:rsid w:val="00D27769"/>
    <w:rsid w:val="00D75C7B"/>
    <w:rsid w:val="00D85C7B"/>
    <w:rsid w:val="00D93B96"/>
    <w:rsid w:val="00DC10B4"/>
    <w:rsid w:val="00DC3AC5"/>
    <w:rsid w:val="00DE2224"/>
    <w:rsid w:val="00E234E9"/>
    <w:rsid w:val="00ED3713"/>
    <w:rsid w:val="00EE113D"/>
    <w:rsid w:val="00EE2017"/>
    <w:rsid w:val="00FD72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paragraph" w:styleId="Heading3">
    <w:name w:val="heading 3"/>
    <w:basedOn w:val="Normal"/>
    <w:next w:val="Normal"/>
    <w:link w:val="Heading3Char"/>
    <w:uiPriority w:val="9"/>
    <w:unhideWhenUsed/>
    <w:qFormat/>
    <w:rsid w:val="0066572A"/>
    <w:pPr>
      <w:keepNext/>
      <w:keepLines/>
      <w:spacing w:before="40"/>
      <w:outlineLvl w:val="2"/>
    </w:pPr>
    <w:rPr>
      <w:rFonts w:eastAsiaTheme="majorEastAsia"/>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1"/>
    <w:next w:val="Normal"/>
    <w:link w:val="TitleChar"/>
    <w:uiPriority w:val="10"/>
    <w:qFormat/>
    <w:rsid w:val="00410C69"/>
  </w:style>
  <w:style w:type="character" w:customStyle="1" w:styleId="TitleChar">
    <w:name w:val="Title Char"/>
    <w:basedOn w:val="DefaultParagraphFont"/>
    <w:link w:val="Title"/>
    <w:uiPriority w:val="10"/>
    <w:rsid w:val="00410C69"/>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character" w:customStyle="1" w:styleId="Heading3Char">
    <w:name w:val="Heading 3 Char"/>
    <w:basedOn w:val="DefaultParagraphFont"/>
    <w:link w:val="Heading3"/>
    <w:uiPriority w:val="9"/>
    <w:rsid w:val="0066572A"/>
    <w:rPr>
      <w:rFonts w:ascii="Times New Roman" w:eastAsiaTheme="majorEastAsia" w:hAnsi="Times New Roman" w:cs="Times New Roman"/>
      <w:b/>
      <w:bCs/>
      <w:i/>
      <w:iCs/>
      <w:sz w:val="24"/>
      <w:szCs w:val="24"/>
    </w:rPr>
  </w:style>
  <w:style w:type="paragraph" w:styleId="Bibliography">
    <w:name w:val="Bibliography"/>
    <w:basedOn w:val="Normal"/>
    <w:next w:val="Normal"/>
    <w:uiPriority w:val="37"/>
    <w:unhideWhenUsed/>
    <w:rsid w:val="0066572A"/>
  </w:style>
  <w:style w:type="character" w:styleId="CommentReference">
    <w:name w:val="annotation reference"/>
    <w:basedOn w:val="DefaultParagraphFont"/>
    <w:uiPriority w:val="99"/>
    <w:semiHidden/>
    <w:unhideWhenUsed/>
    <w:rsid w:val="009466BD"/>
    <w:rPr>
      <w:sz w:val="16"/>
      <w:szCs w:val="16"/>
    </w:rPr>
  </w:style>
  <w:style w:type="paragraph" w:styleId="CommentText">
    <w:name w:val="annotation text"/>
    <w:basedOn w:val="Normal"/>
    <w:link w:val="CommentTextChar"/>
    <w:uiPriority w:val="99"/>
    <w:semiHidden/>
    <w:unhideWhenUsed/>
    <w:rsid w:val="009466BD"/>
    <w:pPr>
      <w:spacing w:line="240" w:lineRule="auto"/>
    </w:pPr>
    <w:rPr>
      <w:sz w:val="20"/>
      <w:szCs w:val="20"/>
    </w:rPr>
  </w:style>
  <w:style w:type="character" w:customStyle="1" w:styleId="CommentTextChar">
    <w:name w:val="Comment Text Char"/>
    <w:basedOn w:val="DefaultParagraphFont"/>
    <w:link w:val="CommentText"/>
    <w:uiPriority w:val="99"/>
    <w:semiHidden/>
    <w:rsid w:val="009466BD"/>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9466BD"/>
    <w:rPr>
      <w:b/>
      <w:bCs/>
    </w:rPr>
  </w:style>
  <w:style w:type="character" w:customStyle="1" w:styleId="CommentSubjectChar">
    <w:name w:val="Comment Subject Char"/>
    <w:basedOn w:val="CommentTextChar"/>
    <w:link w:val="CommentSubject"/>
    <w:uiPriority w:val="99"/>
    <w:semiHidden/>
    <w:rsid w:val="009466BD"/>
    <w:rPr>
      <w:rFonts w:ascii="Times New Roman" w:hAnsi="Times New Roman" w:cs="Times New Roman"/>
      <w:b/>
      <w:bCs/>
      <w:sz w:val="20"/>
      <w:szCs w:val="20"/>
    </w:rPr>
  </w:style>
  <w:style w:type="paragraph" w:styleId="TOCHeading">
    <w:name w:val="TOC Heading"/>
    <w:basedOn w:val="Heading1"/>
    <w:next w:val="Normal"/>
    <w:uiPriority w:val="39"/>
    <w:unhideWhenUsed/>
    <w:qFormat/>
    <w:rsid w:val="009466BD"/>
    <w:pPr>
      <w:keepNext/>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 w:type="paragraph" w:styleId="TOC1">
    <w:name w:val="toc 1"/>
    <w:basedOn w:val="Normal"/>
    <w:next w:val="Normal"/>
    <w:autoRedefine/>
    <w:uiPriority w:val="39"/>
    <w:unhideWhenUsed/>
    <w:rsid w:val="009466BD"/>
    <w:pPr>
      <w:spacing w:after="100"/>
    </w:pPr>
  </w:style>
  <w:style w:type="paragraph" w:styleId="TOC2">
    <w:name w:val="toc 2"/>
    <w:basedOn w:val="Normal"/>
    <w:next w:val="Normal"/>
    <w:autoRedefine/>
    <w:uiPriority w:val="39"/>
    <w:unhideWhenUsed/>
    <w:rsid w:val="009466BD"/>
    <w:pPr>
      <w:spacing w:after="100"/>
      <w:ind w:left="240"/>
    </w:pPr>
  </w:style>
  <w:style w:type="paragraph" w:styleId="TOC3">
    <w:name w:val="toc 3"/>
    <w:basedOn w:val="Normal"/>
    <w:next w:val="Normal"/>
    <w:autoRedefine/>
    <w:uiPriority w:val="39"/>
    <w:unhideWhenUsed/>
    <w:rsid w:val="009466BD"/>
    <w:pPr>
      <w:spacing w:after="100"/>
      <w:ind w:left="480"/>
    </w:pPr>
  </w:style>
  <w:style w:type="character" w:styleId="Hyperlink">
    <w:name w:val="Hyperlink"/>
    <w:basedOn w:val="DefaultParagraphFont"/>
    <w:uiPriority w:val="99"/>
    <w:unhideWhenUsed/>
    <w:rsid w:val="009466BD"/>
    <w:rPr>
      <w:color w:val="0563C1" w:themeColor="hyperlink"/>
      <w:u w:val="single"/>
    </w:rPr>
  </w:style>
  <w:style w:type="paragraph" w:styleId="ListParagraph">
    <w:name w:val="List Paragraph"/>
    <w:basedOn w:val="Normal"/>
    <w:uiPriority w:val="34"/>
    <w:qFormat/>
    <w:rsid w:val="009E1F64"/>
    <w:pPr>
      <w:ind w:left="720"/>
      <w:contextualSpacing/>
    </w:pPr>
  </w:style>
  <w:style w:type="paragraph" w:styleId="BalloonText">
    <w:name w:val="Balloon Text"/>
    <w:basedOn w:val="Normal"/>
    <w:link w:val="BalloonTextChar"/>
    <w:uiPriority w:val="99"/>
    <w:semiHidden/>
    <w:unhideWhenUsed/>
    <w:rsid w:val="00331789"/>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178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04392">
      <w:bodyDiv w:val="1"/>
      <w:marLeft w:val="0"/>
      <w:marRight w:val="0"/>
      <w:marTop w:val="0"/>
      <w:marBottom w:val="0"/>
      <w:divBdr>
        <w:top w:val="none" w:sz="0" w:space="0" w:color="auto"/>
        <w:left w:val="none" w:sz="0" w:space="0" w:color="auto"/>
        <w:bottom w:val="none" w:sz="0" w:space="0" w:color="auto"/>
        <w:right w:val="none" w:sz="0" w:space="0" w:color="auto"/>
      </w:divBdr>
    </w:div>
    <w:div w:id="186915152">
      <w:bodyDiv w:val="1"/>
      <w:marLeft w:val="0"/>
      <w:marRight w:val="0"/>
      <w:marTop w:val="0"/>
      <w:marBottom w:val="0"/>
      <w:divBdr>
        <w:top w:val="none" w:sz="0" w:space="0" w:color="auto"/>
        <w:left w:val="none" w:sz="0" w:space="0" w:color="auto"/>
        <w:bottom w:val="none" w:sz="0" w:space="0" w:color="auto"/>
        <w:right w:val="none" w:sz="0" w:space="0" w:color="auto"/>
      </w:divBdr>
    </w:div>
    <w:div w:id="253130773">
      <w:bodyDiv w:val="1"/>
      <w:marLeft w:val="0"/>
      <w:marRight w:val="0"/>
      <w:marTop w:val="0"/>
      <w:marBottom w:val="0"/>
      <w:divBdr>
        <w:top w:val="none" w:sz="0" w:space="0" w:color="auto"/>
        <w:left w:val="none" w:sz="0" w:space="0" w:color="auto"/>
        <w:bottom w:val="none" w:sz="0" w:space="0" w:color="auto"/>
        <w:right w:val="none" w:sz="0" w:space="0" w:color="auto"/>
      </w:divBdr>
    </w:div>
    <w:div w:id="260452762">
      <w:bodyDiv w:val="1"/>
      <w:marLeft w:val="0"/>
      <w:marRight w:val="0"/>
      <w:marTop w:val="0"/>
      <w:marBottom w:val="0"/>
      <w:divBdr>
        <w:top w:val="none" w:sz="0" w:space="0" w:color="auto"/>
        <w:left w:val="none" w:sz="0" w:space="0" w:color="auto"/>
        <w:bottom w:val="none" w:sz="0" w:space="0" w:color="auto"/>
        <w:right w:val="none" w:sz="0" w:space="0" w:color="auto"/>
      </w:divBdr>
    </w:div>
    <w:div w:id="267589427">
      <w:bodyDiv w:val="1"/>
      <w:marLeft w:val="0"/>
      <w:marRight w:val="0"/>
      <w:marTop w:val="0"/>
      <w:marBottom w:val="0"/>
      <w:divBdr>
        <w:top w:val="none" w:sz="0" w:space="0" w:color="auto"/>
        <w:left w:val="none" w:sz="0" w:space="0" w:color="auto"/>
        <w:bottom w:val="none" w:sz="0" w:space="0" w:color="auto"/>
        <w:right w:val="none" w:sz="0" w:space="0" w:color="auto"/>
      </w:divBdr>
    </w:div>
    <w:div w:id="285047365">
      <w:bodyDiv w:val="1"/>
      <w:marLeft w:val="0"/>
      <w:marRight w:val="0"/>
      <w:marTop w:val="0"/>
      <w:marBottom w:val="0"/>
      <w:divBdr>
        <w:top w:val="none" w:sz="0" w:space="0" w:color="auto"/>
        <w:left w:val="none" w:sz="0" w:space="0" w:color="auto"/>
        <w:bottom w:val="none" w:sz="0" w:space="0" w:color="auto"/>
        <w:right w:val="none" w:sz="0" w:space="0" w:color="auto"/>
      </w:divBdr>
    </w:div>
    <w:div w:id="399714983">
      <w:bodyDiv w:val="1"/>
      <w:marLeft w:val="0"/>
      <w:marRight w:val="0"/>
      <w:marTop w:val="0"/>
      <w:marBottom w:val="0"/>
      <w:divBdr>
        <w:top w:val="none" w:sz="0" w:space="0" w:color="auto"/>
        <w:left w:val="none" w:sz="0" w:space="0" w:color="auto"/>
        <w:bottom w:val="none" w:sz="0" w:space="0" w:color="auto"/>
        <w:right w:val="none" w:sz="0" w:space="0" w:color="auto"/>
      </w:divBdr>
    </w:div>
    <w:div w:id="403913954">
      <w:bodyDiv w:val="1"/>
      <w:marLeft w:val="0"/>
      <w:marRight w:val="0"/>
      <w:marTop w:val="0"/>
      <w:marBottom w:val="0"/>
      <w:divBdr>
        <w:top w:val="none" w:sz="0" w:space="0" w:color="auto"/>
        <w:left w:val="none" w:sz="0" w:space="0" w:color="auto"/>
        <w:bottom w:val="none" w:sz="0" w:space="0" w:color="auto"/>
        <w:right w:val="none" w:sz="0" w:space="0" w:color="auto"/>
      </w:divBdr>
    </w:div>
    <w:div w:id="427046582">
      <w:bodyDiv w:val="1"/>
      <w:marLeft w:val="0"/>
      <w:marRight w:val="0"/>
      <w:marTop w:val="0"/>
      <w:marBottom w:val="0"/>
      <w:divBdr>
        <w:top w:val="none" w:sz="0" w:space="0" w:color="auto"/>
        <w:left w:val="none" w:sz="0" w:space="0" w:color="auto"/>
        <w:bottom w:val="none" w:sz="0" w:space="0" w:color="auto"/>
        <w:right w:val="none" w:sz="0" w:space="0" w:color="auto"/>
      </w:divBdr>
    </w:div>
    <w:div w:id="508906661">
      <w:bodyDiv w:val="1"/>
      <w:marLeft w:val="0"/>
      <w:marRight w:val="0"/>
      <w:marTop w:val="0"/>
      <w:marBottom w:val="0"/>
      <w:divBdr>
        <w:top w:val="none" w:sz="0" w:space="0" w:color="auto"/>
        <w:left w:val="none" w:sz="0" w:space="0" w:color="auto"/>
        <w:bottom w:val="none" w:sz="0" w:space="0" w:color="auto"/>
        <w:right w:val="none" w:sz="0" w:space="0" w:color="auto"/>
      </w:divBdr>
    </w:div>
    <w:div w:id="584337373">
      <w:bodyDiv w:val="1"/>
      <w:marLeft w:val="0"/>
      <w:marRight w:val="0"/>
      <w:marTop w:val="0"/>
      <w:marBottom w:val="0"/>
      <w:divBdr>
        <w:top w:val="none" w:sz="0" w:space="0" w:color="auto"/>
        <w:left w:val="none" w:sz="0" w:space="0" w:color="auto"/>
        <w:bottom w:val="none" w:sz="0" w:space="0" w:color="auto"/>
        <w:right w:val="none" w:sz="0" w:space="0" w:color="auto"/>
      </w:divBdr>
    </w:div>
    <w:div w:id="609700363">
      <w:bodyDiv w:val="1"/>
      <w:marLeft w:val="0"/>
      <w:marRight w:val="0"/>
      <w:marTop w:val="0"/>
      <w:marBottom w:val="0"/>
      <w:divBdr>
        <w:top w:val="none" w:sz="0" w:space="0" w:color="auto"/>
        <w:left w:val="none" w:sz="0" w:space="0" w:color="auto"/>
        <w:bottom w:val="none" w:sz="0" w:space="0" w:color="auto"/>
        <w:right w:val="none" w:sz="0" w:space="0" w:color="auto"/>
      </w:divBdr>
    </w:div>
    <w:div w:id="649558037">
      <w:bodyDiv w:val="1"/>
      <w:marLeft w:val="0"/>
      <w:marRight w:val="0"/>
      <w:marTop w:val="0"/>
      <w:marBottom w:val="0"/>
      <w:divBdr>
        <w:top w:val="none" w:sz="0" w:space="0" w:color="auto"/>
        <w:left w:val="none" w:sz="0" w:space="0" w:color="auto"/>
        <w:bottom w:val="none" w:sz="0" w:space="0" w:color="auto"/>
        <w:right w:val="none" w:sz="0" w:space="0" w:color="auto"/>
      </w:divBdr>
    </w:div>
    <w:div w:id="669913349">
      <w:bodyDiv w:val="1"/>
      <w:marLeft w:val="0"/>
      <w:marRight w:val="0"/>
      <w:marTop w:val="0"/>
      <w:marBottom w:val="0"/>
      <w:divBdr>
        <w:top w:val="none" w:sz="0" w:space="0" w:color="auto"/>
        <w:left w:val="none" w:sz="0" w:space="0" w:color="auto"/>
        <w:bottom w:val="none" w:sz="0" w:space="0" w:color="auto"/>
        <w:right w:val="none" w:sz="0" w:space="0" w:color="auto"/>
      </w:divBdr>
    </w:div>
    <w:div w:id="694766056">
      <w:bodyDiv w:val="1"/>
      <w:marLeft w:val="0"/>
      <w:marRight w:val="0"/>
      <w:marTop w:val="0"/>
      <w:marBottom w:val="0"/>
      <w:divBdr>
        <w:top w:val="none" w:sz="0" w:space="0" w:color="auto"/>
        <w:left w:val="none" w:sz="0" w:space="0" w:color="auto"/>
        <w:bottom w:val="none" w:sz="0" w:space="0" w:color="auto"/>
        <w:right w:val="none" w:sz="0" w:space="0" w:color="auto"/>
      </w:divBdr>
    </w:div>
    <w:div w:id="740369106">
      <w:bodyDiv w:val="1"/>
      <w:marLeft w:val="0"/>
      <w:marRight w:val="0"/>
      <w:marTop w:val="0"/>
      <w:marBottom w:val="0"/>
      <w:divBdr>
        <w:top w:val="none" w:sz="0" w:space="0" w:color="auto"/>
        <w:left w:val="none" w:sz="0" w:space="0" w:color="auto"/>
        <w:bottom w:val="none" w:sz="0" w:space="0" w:color="auto"/>
        <w:right w:val="none" w:sz="0" w:space="0" w:color="auto"/>
      </w:divBdr>
    </w:div>
    <w:div w:id="827282912">
      <w:bodyDiv w:val="1"/>
      <w:marLeft w:val="0"/>
      <w:marRight w:val="0"/>
      <w:marTop w:val="0"/>
      <w:marBottom w:val="0"/>
      <w:divBdr>
        <w:top w:val="none" w:sz="0" w:space="0" w:color="auto"/>
        <w:left w:val="none" w:sz="0" w:space="0" w:color="auto"/>
        <w:bottom w:val="none" w:sz="0" w:space="0" w:color="auto"/>
        <w:right w:val="none" w:sz="0" w:space="0" w:color="auto"/>
      </w:divBdr>
    </w:div>
    <w:div w:id="832842158">
      <w:bodyDiv w:val="1"/>
      <w:marLeft w:val="0"/>
      <w:marRight w:val="0"/>
      <w:marTop w:val="0"/>
      <w:marBottom w:val="0"/>
      <w:divBdr>
        <w:top w:val="none" w:sz="0" w:space="0" w:color="auto"/>
        <w:left w:val="none" w:sz="0" w:space="0" w:color="auto"/>
        <w:bottom w:val="none" w:sz="0" w:space="0" w:color="auto"/>
        <w:right w:val="none" w:sz="0" w:space="0" w:color="auto"/>
      </w:divBdr>
    </w:div>
    <w:div w:id="979649038">
      <w:bodyDiv w:val="1"/>
      <w:marLeft w:val="0"/>
      <w:marRight w:val="0"/>
      <w:marTop w:val="0"/>
      <w:marBottom w:val="0"/>
      <w:divBdr>
        <w:top w:val="none" w:sz="0" w:space="0" w:color="auto"/>
        <w:left w:val="none" w:sz="0" w:space="0" w:color="auto"/>
        <w:bottom w:val="none" w:sz="0" w:space="0" w:color="auto"/>
        <w:right w:val="none" w:sz="0" w:space="0" w:color="auto"/>
      </w:divBdr>
    </w:div>
    <w:div w:id="1129662095">
      <w:bodyDiv w:val="1"/>
      <w:marLeft w:val="0"/>
      <w:marRight w:val="0"/>
      <w:marTop w:val="0"/>
      <w:marBottom w:val="0"/>
      <w:divBdr>
        <w:top w:val="none" w:sz="0" w:space="0" w:color="auto"/>
        <w:left w:val="none" w:sz="0" w:space="0" w:color="auto"/>
        <w:bottom w:val="none" w:sz="0" w:space="0" w:color="auto"/>
        <w:right w:val="none" w:sz="0" w:space="0" w:color="auto"/>
      </w:divBdr>
    </w:div>
    <w:div w:id="1134175741">
      <w:bodyDiv w:val="1"/>
      <w:marLeft w:val="0"/>
      <w:marRight w:val="0"/>
      <w:marTop w:val="0"/>
      <w:marBottom w:val="0"/>
      <w:divBdr>
        <w:top w:val="none" w:sz="0" w:space="0" w:color="auto"/>
        <w:left w:val="none" w:sz="0" w:space="0" w:color="auto"/>
        <w:bottom w:val="none" w:sz="0" w:space="0" w:color="auto"/>
        <w:right w:val="none" w:sz="0" w:space="0" w:color="auto"/>
      </w:divBdr>
    </w:div>
    <w:div w:id="1162619286">
      <w:bodyDiv w:val="1"/>
      <w:marLeft w:val="0"/>
      <w:marRight w:val="0"/>
      <w:marTop w:val="0"/>
      <w:marBottom w:val="0"/>
      <w:divBdr>
        <w:top w:val="none" w:sz="0" w:space="0" w:color="auto"/>
        <w:left w:val="none" w:sz="0" w:space="0" w:color="auto"/>
        <w:bottom w:val="none" w:sz="0" w:space="0" w:color="auto"/>
        <w:right w:val="none" w:sz="0" w:space="0" w:color="auto"/>
      </w:divBdr>
    </w:div>
    <w:div w:id="1162745689">
      <w:bodyDiv w:val="1"/>
      <w:marLeft w:val="0"/>
      <w:marRight w:val="0"/>
      <w:marTop w:val="0"/>
      <w:marBottom w:val="0"/>
      <w:divBdr>
        <w:top w:val="none" w:sz="0" w:space="0" w:color="auto"/>
        <w:left w:val="none" w:sz="0" w:space="0" w:color="auto"/>
        <w:bottom w:val="none" w:sz="0" w:space="0" w:color="auto"/>
        <w:right w:val="none" w:sz="0" w:space="0" w:color="auto"/>
      </w:divBdr>
    </w:div>
    <w:div w:id="1228297408">
      <w:bodyDiv w:val="1"/>
      <w:marLeft w:val="0"/>
      <w:marRight w:val="0"/>
      <w:marTop w:val="0"/>
      <w:marBottom w:val="0"/>
      <w:divBdr>
        <w:top w:val="none" w:sz="0" w:space="0" w:color="auto"/>
        <w:left w:val="none" w:sz="0" w:space="0" w:color="auto"/>
        <w:bottom w:val="none" w:sz="0" w:space="0" w:color="auto"/>
        <w:right w:val="none" w:sz="0" w:space="0" w:color="auto"/>
      </w:divBdr>
    </w:div>
    <w:div w:id="1293747195">
      <w:bodyDiv w:val="1"/>
      <w:marLeft w:val="0"/>
      <w:marRight w:val="0"/>
      <w:marTop w:val="0"/>
      <w:marBottom w:val="0"/>
      <w:divBdr>
        <w:top w:val="none" w:sz="0" w:space="0" w:color="auto"/>
        <w:left w:val="none" w:sz="0" w:space="0" w:color="auto"/>
        <w:bottom w:val="none" w:sz="0" w:space="0" w:color="auto"/>
        <w:right w:val="none" w:sz="0" w:space="0" w:color="auto"/>
      </w:divBdr>
    </w:div>
    <w:div w:id="1332488699">
      <w:bodyDiv w:val="1"/>
      <w:marLeft w:val="0"/>
      <w:marRight w:val="0"/>
      <w:marTop w:val="0"/>
      <w:marBottom w:val="0"/>
      <w:divBdr>
        <w:top w:val="none" w:sz="0" w:space="0" w:color="auto"/>
        <w:left w:val="none" w:sz="0" w:space="0" w:color="auto"/>
        <w:bottom w:val="none" w:sz="0" w:space="0" w:color="auto"/>
        <w:right w:val="none" w:sz="0" w:space="0" w:color="auto"/>
      </w:divBdr>
    </w:div>
    <w:div w:id="1348143328">
      <w:bodyDiv w:val="1"/>
      <w:marLeft w:val="0"/>
      <w:marRight w:val="0"/>
      <w:marTop w:val="0"/>
      <w:marBottom w:val="0"/>
      <w:divBdr>
        <w:top w:val="none" w:sz="0" w:space="0" w:color="auto"/>
        <w:left w:val="none" w:sz="0" w:space="0" w:color="auto"/>
        <w:bottom w:val="none" w:sz="0" w:space="0" w:color="auto"/>
        <w:right w:val="none" w:sz="0" w:space="0" w:color="auto"/>
      </w:divBdr>
    </w:div>
    <w:div w:id="1401560338">
      <w:bodyDiv w:val="1"/>
      <w:marLeft w:val="0"/>
      <w:marRight w:val="0"/>
      <w:marTop w:val="0"/>
      <w:marBottom w:val="0"/>
      <w:divBdr>
        <w:top w:val="none" w:sz="0" w:space="0" w:color="auto"/>
        <w:left w:val="none" w:sz="0" w:space="0" w:color="auto"/>
        <w:bottom w:val="none" w:sz="0" w:space="0" w:color="auto"/>
        <w:right w:val="none" w:sz="0" w:space="0" w:color="auto"/>
      </w:divBdr>
    </w:div>
    <w:div w:id="1431967126">
      <w:bodyDiv w:val="1"/>
      <w:marLeft w:val="0"/>
      <w:marRight w:val="0"/>
      <w:marTop w:val="0"/>
      <w:marBottom w:val="0"/>
      <w:divBdr>
        <w:top w:val="none" w:sz="0" w:space="0" w:color="auto"/>
        <w:left w:val="none" w:sz="0" w:space="0" w:color="auto"/>
        <w:bottom w:val="none" w:sz="0" w:space="0" w:color="auto"/>
        <w:right w:val="none" w:sz="0" w:space="0" w:color="auto"/>
      </w:divBdr>
    </w:div>
    <w:div w:id="1448162087">
      <w:bodyDiv w:val="1"/>
      <w:marLeft w:val="0"/>
      <w:marRight w:val="0"/>
      <w:marTop w:val="0"/>
      <w:marBottom w:val="0"/>
      <w:divBdr>
        <w:top w:val="none" w:sz="0" w:space="0" w:color="auto"/>
        <w:left w:val="none" w:sz="0" w:space="0" w:color="auto"/>
        <w:bottom w:val="none" w:sz="0" w:space="0" w:color="auto"/>
        <w:right w:val="none" w:sz="0" w:space="0" w:color="auto"/>
      </w:divBdr>
    </w:div>
    <w:div w:id="1696883483">
      <w:bodyDiv w:val="1"/>
      <w:marLeft w:val="0"/>
      <w:marRight w:val="0"/>
      <w:marTop w:val="0"/>
      <w:marBottom w:val="0"/>
      <w:divBdr>
        <w:top w:val="none" w:sz="0" w:space="0" w:color="auto"/>
        <w:left w:val="none" w:sz="0" w:space="0" w:color="auto"/>
        <w:bottom w:val="none" w:sz="0" w:space="0" w:color="auto"/>
        <w:right w:val="none" w:sz="0" w:space="0" w:color="auto"/>
      </w:divBdr>
    </w:div>
    <w:div w:id="1812550559">
      <w:bodyDiv w:val="1"/>
      <w:marLeft w:val="0"/>
      <w:marRight w:val="0"/>
      <w:marTop w:val="0"/>
      <w:marBottom w:val="0"/>
      <w:divBdr>
        <w:top w:val="none" w:sz="0" w:space="0" w:color="auto"/>
        <w:left w:val="none" w:sz="0" w:space="0" w:color="auto"/>
        <w:bottom w:val="none" w:sz="0" w:space="0" w:color="auto"/>
        <w:right w:val="none" w:sz="0" w:space="0" w:color="auto"/>
      </w:divBdr>
    </w:div>
    <w:div w:id="1941990564">
      <w:bodyDiv w:val="1"/>
      <w:marLeft w:val="0"/>
      <w:marRight w:val="0"/>
      <w:marTop w:val="0"/>
      <w:marBottom w:val="0"/>
      <w:divBdr>
        <w:top w:val="none" w:sz="0" w:space="0" w:color="auto"/>
        <w:left w:val="none" w:sz="0" w:space="0" w:color="auto"/>
        <w:bottom w:val="none" w:sz="0" w:space="0" w:color="auto"/>
        <w:right w:val="none" w:sz="0" w:space="0" w:color="auto"/>
      </w:divBdr>
    </w:div>
    <w:div w:id="2002351620">
      <w:bodyDiv w:val="1"/>
      <w:marLeft w:val="0"/>
      <w:marRight w:val="0"/>
      <w:marTop w:val="0"/>
      <w:marBottom w:val="0"/>
      <w:divBdr>
        <w:top w:val="none" w:sz="0" w:space="0" w:color="auto"/>
        <w:left w:val="none" w:sz="0" w:space="0" w:color="auto"/>
        <w:bottom w:val="none" w:sz="0" w:space="0" w:color="auto"/>
        <w:right w:val="none" w:sz="0" w:space="0" w:color="auto"/>
      </w:divBdr>
    </w:div>
    <w:div w:id="2070152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2.xml"/><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Woond</b:Tag>
    <b:SourceType>InternetSite</b:SourceType>
    <b:Guid>{DFC42ADE-795C-44D2-8462-EF729844B382}</b:Guid>
    <b:Title>What is the F-score</b:Title>
    <b:Year>n.d.</b:Year>
    <b:Author>
      <b:Author>
        <b:NameList>
          <b:Person>
            <b:Last>Wood</b:Last>
            <b:First>T</b:First>
          </b:Person>
        </b:NameList>
      </b:Author>
    </b:Author>
    <b:InternetSiteTitle>Deep AI</b:InternetSiteTitle>
    <b:URL>https://deepai.org/machine-learning-glossary-and-terms/f-score</b:URL>
    <b:RefOrder>11</b:RefOrder>
  </b:Source>
  <b:Source>
    <b:Tag>Ama211</b:Tag>
    <b:SourceType>InternetSite</b:SourceType>
    <b:Guid>{9F3639CE-0A6B-4D96-AC6A-208857274552}</b:Guid>
    <b:Title>Use Aamzon SageMaker Grouth Truth to Label Data</b:Title>
    <b:Year>2021</b:Year>
    <b:Author>
      <b:Author>
        <b:Corporate>Amazon</b:Corporate>
      </b:Author>
    </b:Author>
    <b:InternetSiteTitle>Amazon</b:InternetSiteTitle>
    <b:URL>https://docs.aws.amazon.com/sagemaker/latest/dg/sms.html</b:URL>
    <b:RefOrder>12</b:RefOrder>
  </b:Source>
  <b:Source>
    <b:Tag>Gar12</b:Tag>
    <b:SourceType>JournalArticle</b:SourceType>
    <b:Guid>{D8936FFC-3B8F-4FD5-BF7F-652DE029ED69}</b:Guid>
    <b:Author>
      <b:Author>
        <b:NameList>
          <b:Person>
            <b:Last>García-Pérez</b:Last>
            <b:First>M.</b:First>
            <b:Middle>A.</b:Middle>
          </b:Person>
        </b:NameList>
      </b:Author>
    </b:Author>
    <b:Title>Statistical conclusion validity</b:Title>
    <b:JournalName>Frontiers in Psychology</b:JournalName>
    <b:Year>2012</b:Year>
    <b:Volume>3</b:Volume>
    <b:DOI>10.3389/fpsyg.2012.00325</b:DOI>
    <b:RefOrder>13</b:RefOrder>
  </b:Source>
  <b:Source>
    <b:Tag>Sin18</b:Tag>
    <b:SourceType>Book</b:SourceType>
    <b:Guid>{ADF83607-DADA-4FC6-B307-842C9519E38F}</b:Guid>
    <b:Title>Human Activity Recognition in Video Benchmarks: A Survey</b:Title>
    <b:Year>2018</b:Year>
    <b:Publisher>Springer</b:Publisher>
    <b:Author>
      <b:Author>
        <b:NameList>
          <b:Person>
            <b:Last>Singh</b:Last>
            <b:First>T</b:First>
          </b:Person>
          <b:Person>
            <b:Last>Vishwakarma</b:Last>
            <b:First>D</b:First>
          </b:Person>
        </b:NameList>
      </b:Author>
    </b:Author>
    <b:RefOrder>14</b:RefOrder>
  </b:Source>
  <b:Source>
    <b:Tag>Sil12</b:Tag>
    <b:SourceType>JournalArticle</b:SourceType>
    <b:Guid>{53DD3ACE-AE45-44AC-97A1-E6CC19BFA381}</b:Guid>
    <b:Author>
      <b:Author>
        <b:NameList>
          <b:Person>
            <b:Last>Silvestrini</b:Last>
            <b:First>R:</b:First>
            <b:Middle>Parker, W</b:Middle>
          </b:Person>
          <b:Person>
            <b:Last>Sammito</b:Last>
            <b:First>G</b:First>
          </b:Person>
        </b:NameList>
      </b:Author>
    </b:Author>
    <b:Title>Design of Experiments for Information Technology Systems</b:Title>
    <b:JournalName>Defense AT&amp;L</b:JournalName>
    <b:Year>2012</b:Year>
    <b:Pages>30-35</b:Pages>
    <b:Volume>41</b:Volume>
    <b:Issue>5</b:Issue>
    <b:URL>https://search-ebscohost-com.proxy1.ncu.edu/login.aspx?direct=true&amp;db=bth&amp;AN=80409129&amp;site=eds-live</b:URL>
    <b:RefOrder>20</b:RefOrder>
  </b:Source>
  <b:Source>
    <b:Tag>Pii13</b:Tag>
    <b:SourceType>JournalArticle</b:SourceType>
    <b:Guid>{143A4E3C-AB22-413E-9CCA-2B33C495CBAD}</b:Guid>
    <b:Author>
      <b:Author>
        <b:NameList>
          <b:Person>
            <b:Last>Piirainen</b:Last>
            <b:First>K</b:First>
          </b:Person>
          <b:Person>
            <b:Last>Gonzalez</b:Last>
            <b:First>R</b:First>
          </b:Person>
        </b:NameList>
      </b:Author>
    </b:Author>
    <b:Title>Constructive Synergy in Design Science Research: A Comparative Analysis of Design Science Research and the Constructive Research Approach</b:Title>
    <b:JournalName>Liiketaloudellinen Aikakauskirja</b:JournalName>
    <b:Year>2013</b:Year>
    <b:Pages>206-234</b:Pages>
    <b:Volume>3</b:Volume>
    <b:Issue>4</b:Issue>
    <b:URL>https://search.ebscohost.com/login.aspx?direct=true&amp;AuthType=ip,shib&amp;db=bth&amp;AN=95116694&amp;site=eds-live</b:URL>
    <b:RefOrder>21</b:RefOrder>
  </b:Source>
  <b:Source>
    <b:Tag>Par93</b:Tag>
    <b:SourceType>JournalArticle</b:SourceType>
    <b:Guid>{CB65CEBE-CAFF-45DD-B9FE-60C6A704C69B}</b:Guid>
    <b:Title>Threats to the validity of research</b:Title>
    <b:Year>1993</b:Year>
    <b:URL>https://search-ebscohost-com.proxy1.ncu.edu/login.aspx?direct=true&amp;db=eric&amp;AN=EJ458938&amp;site=eds-live</b:URL>
    <b:Author>
      <b:Author>
        <b:NameList>
          <b:Person>
            <b:Last>Parker</b:Last>
            <b:First>R</b:First>
          </b:Person>
        </b:NameList>
      </b:Author>
    </b:Author>
    <b:JournalName>Rehabilitation Counseling Bulletin</b:JournalName>
    <b:Pages>130-138</b:Pages>
    <b:Volume>36</b:Volume>
    <b:Issue>3</b:Issue>
    <b:RefOrder>22</b:RefOrder>
  </b:Source>
  <b:Source>
    <b:Tag>Muh20</b:Tag>
    <b:SourceType>JournalArticle</b:SourceType>
    <b:Guid>{40CAE852-664B-48DC-A4DB-D48606922EE0}</b:Guid>
    <b:Title>Poor level of knowledge on elderly care despite positive attitude among nursing students in Zanzibar Island: findings from a cross-sectional study</b:Title>
    <b:Year>2020</b:Year>
    <b:Author>
      <b:Author>
        <b:NameList>
          <b:Person>
            <b:Last>Muhsin</b:Last>
            <b:First>A</b:First>
          </b:Person>
          <b:Person>
            <b:Last>Munyogwa</b:Last>
            <b:First>M</b:First>
          </b:Person>
          <b:Person>
            <b:Last>Kibusi</b:Last>
            <b:First>S</b:First>
          </b:Person>
          <b:Person>
            <b:Last>Seif</b:Last>
            <b:First>S.</b:First>
            <b:Middle>A.</b:Middle>
          </b:Person>
        </b:NameList>
      </b:Author>
    </b:Author>
    <b:JournalName>BMC Nursing</b:JournalName>
    <b:Pages>1-8</b:Pages>
    <b:Volume>19</b:Volume>
    <b:Issue>1</b:Issue>
    <b:DOI>10.1186/s12912-020-00488-w</b:DOI>
    <b:RefOrder>1</b:RefOrder>
  </b:Source>
  <b:Source>
    <b:Tag>Mor08</b:Tag>
    <b:SourceType>Book</b:SourceType>
    <b:Guid>{3574B990-CE6F-4E14-8781-58A785217E26}</b:Guid>
    <b:Title>Disability research and policy: current perspectives</b:Title>
    <b:Year>2008</b:Year>
    <b:Author>
      <b:Author>
        <b:NameList>
          <b:Person>
            <b:Last>Morris</b:Last>
            <b:First>J</b:First>
          </b:Person>
        </b:NameList>
      </b:Author>
    </b:Author>
    <b:Publisher>Lawrence Erlbaum Associates</b:Publisher>
    <b:RefOrder>2</b:RefOrder>
  </b:Source>
  <b:Source>
    <b:Tag>Kor13</b:Tag>
    <b:SourceType>JournalArticle</b:SourceType>
    <b:Guid>{35A8258F-5DE3-4356-96EE-5FE3019B44B4}</b:Guid>
    <b:Title>Internet of Things: a review of literature and products</b:Title>
    <b:Year>2013</b:Year>
    <b:Author>
      <b:Author>
        <b:NameList>
          <b:Person>
            <b:Last>Koreshoff</b:Last>
            <b:First>T</b:First>
          </b:Person>
          <b:Person>
            <b:Last>Robertson</b:Last>
            <b:First>T</b:First>
          </b:Person>
          <b:Person>
            <b:Last>Leong</b:Last>
            <b:First>T</b:First>
          </b:Person>
        </b:NameList>
      </b:Author>
    </b:Author>
    <b:JournalName>CHI’13, November 25 - 29 2013, Adelaide, Australia</b:JournalName>
    <b:RefOrder>3</b:RefOrder>
  </b:Source>
  <b:Source>
    <b:Tag>Fer16</b:Tag>
    <b:SourceType>ConferenceProceedings</b:SourceType>
    <b:Guid>{DDC054FB-4F64-45C6-B8B3-2BB5E1854E87}</b:Guid>
    <b:Title>Augmenting requirements gathering for people with special needs using IoT</b:Title>
    <b:Year>2016</b:Year>
    <b:Publisher>ACM</b:Publisher>
    <b:Author>
      <b:Author>
        <b:NameList>
          <b:Person>
            <b:Last>Ferati</b:Last>
            <b:First>M</b:First>
          </b:Person>
          <b:Person>
            <b:Last>Kurti</b:Last>
            <b:First>A</b:First>
          </b:Person>
          <b:Person>
            <b:Last>Vogel</b:Last>
            <b:First>B</b:First>
          </b:Person>
          <b:Person>
            <b:Last>Raufi</b:Last>
            <b:First>B</b:First>
          </b:Person>
        </b:NameList>
      </b:Author>
    </b:Author>
    <b:Pages>48-52</b:Pages>
    <b:ConferenceName>International Workshop on Cooperative and Human Aspects of Software Engineering</b:ConferenceName>
    <b:DOI>10.1145/2897586.2897617</b:DOI>
    <b:RefOrder>4</b:RefOrder>
  </b:Source>
  <b:Source>
    <b:Tag>Car17</b:Tag>
    <b:SourceType>Book</b:SourceType>
    <b:Guid>{FAA1E103-EAC2-4F96-9801-9A1818F4884D}</b:Guid>
    <b:Author>
      <b:Author>
        <b:NameList>
          <b:Person>
            <b:Last>Wilson</b:Last>
            <b:First>C</b:First>
          </b:Person>
        </b:NameList>
      </b:Author>
    </b:Author>
    <b:Title>Caring for people with dementia: a shared approach</b:Title>
    <b:Year>2017</b:Year>
    <b:City>Los Angeles, California</b:City>
    <b:Publisher>SAGE</b:Publisher>
    <b:RefOrder>5</b:RefOrder>
  </b:Source>
  <b:Source>
    <b:Tag>BLS201</b:Tag>
    <b:SourceType>InternetSite</b:SourceType>
    <b:Guid>{2159EB8F-2EAE-46A4-8DB2-0311BDA81328}</b:Guid>
    <b:Title>Registered Nurses</b:Title>
    <b:Year>2020</b:Year>
    <b:Author>
      <b:Author>
        <b:Corporate>US Bureau of Labor Statistics</b:Corporate>
      </b:Author>
    </b:Author>
    <b:InternetSiteTitle>US Bureau of Labor Statistics</b:InternetSiteTitle>
    <b:Month>May</b:Month>
    <b:URL>https://www.bls.gov/ooh/healthcare/registered-nurses.htm</b:URL>
    <b:RefOrder>6</b:RefOrder>
  </b:Source>
  <b:Source>
    <b:Tag>Bel07</b:Tag>
    <b:SourceType>DocumentFromInternetSite</b:SourceType>
    <b:Guid>{F9616A7B-DAC5-4DED-96CD-BBCF2208B3A0}</b:Guid>
    <b:Author>
      <b:Author>
        <b:NameList>
          <b:Person>
            <b:Last>Bell</b:Last>
          </b:Person>
          <b:Person>
            <b:Last>Koren</b:Last>
          </b:Person>
          <b:Person>
            <b:Last>Volinsky</b:Last>
          </b:Person>
        </b:NameList>
      </b:Author>
    </b:Author>
    <b:Title>The BellKor solution to the Netflix Prize</b:Title>
    <b:Year>2009</b:Year>
    <b:URL>https://netflixprize.com/assets/GrandPrize2009_BPC_BellKor.pdf</b:URL>
    <b:InternetSiteTitle>Netflix Prize</b:InternetSiteTitle>
    <b:RefOrder>23</b:RefOrder>
  </b:Source>
  <b:Source>
    <b:Tag>Del21</b:Tag>
    <b:SourceType>JournalArticle</b:SourceType>
    <b:Guid>{52FF9E17-2C88-452F-9081-0429E9C8FAA3}</b:Guid>
    <b:Title>A semi-hard voting combiner scheme to ensemble multi-class probabilistic classifiers</b:Title>
    <b:Year>2021</b:Year>
    <b:Author>
      <b:Author>
        <b:NameList>
          <b:Person>
            <b:Last>Delgado</b:Last>
            <b:First>R</b:First>
          </b:Person>
        </b:NameList>
      </b:Author>
    </b:Author>
    <b:JournalName>Applied Intelligence</b:JournalName>
    <b:Pages>1-25</b:Pages>
    <b:Publisher>Springer</b:Publisher>
    <b:Volume>1</b:Volume>
    <b:DOI>10.1007/s10489-021-02447-7</b:DOI>
    <b:RefOrder>24</b:RefOrder>
  </b:Source>
  <b:Source>
    <b:Tag>Ami20</b:Tag>
    <b:SourceType>ConferenceProceedings</b:SourceType>
    <b:Guid>{05C67C12-8C18-4542-9624-57EF833F2249}</b:Guid>
    <b:Title>Cyber Physical Systems and Smart Homes in Healthcare: Current State and Challenges</b:Title>
    <b:Year>2020</b:Year>
    <b:Pages>302-309</b:Pages>
    <b:Author>
      <b:Author>
        <b:NameList>
          <b:Person>
            <b:Last>Amin</b:Last>
            <b:First>S</b:First>
          </b:Person>
          <b:Person>
            <b:Last>Salahuddin</b:Last>
            <b:First>T.</b:First>
          </b:Person>
          <b:Person>
            <b:Last>Bouras</b:Last>
            <b:First>A.</b:First>
          </b:Person>
        </b:NameList>
      </b:Author>
    </b:Author>
    <b:ConferenceName>International Conference on Informatics, IoT, and Enabling Technologies</b:ConferenceName>
    <b:City>Virtual</b:City>
    <b:Publisher>IEEE</b:Publisher>
    <b:DOI>10.1109/ICIoT48696.2020.9089638</b:DOI>
    <b:RefOrder>25</b:RefOrder>
  </b:Source>
  <b:Source>
    <b:Tag>Agu20</b:Tag>
    <b:SourceType>ConferenceProceedings</b:SourceType>
    <b:Guid>{A625335F-86E6-41E7-BEB8-EF8A3E453457}</b:Guid>
    <b:Author>
      <b:Author>
        <b:NameList>
          <b:Person>
            <b:Last>Aguida</b:Last>
            <b:First>M.</b:First>
          </b:Person>
          <b:Person>
            <b:Last>Ouchani</b:Last>
            <b:First>S.</b:First>
          </b:Person>
          <b:Person>
            <b:Last>Benmalek</b:Last>
            <b:First>M.</b:First>
          </b:Person>
        </b:NameList>
      </b:Author>
    </b:Author>
    <b:Title>A review on cyber-physical systems: models and architectures</b:Title>
    <b:Pages>275-278</b:Pages>
    <b:Year>2020</b:Year>
    <b:ConferenceName>Enabling Technologies: Infrastructure for Collaborative Enterprise</b:ConferenceName>
    <b:City>Virtual</b:City>
    <b:Publisher>IEEE</b:Publisher>
    <b:DOI>10.1109/WETICE49692.2020.00060</b:DOI>
    <b:RefOrder>26</b:RefOrder>
  </b:Source>
  <b:Source>
    <b:Tag>Yan14</b:Tag>
    <b:SourceType>JournalArticle</b:SourceType>
    <b:Guid>{3856AF0F-CB91-4392-9255-D80D289A438E}</b:Guid>
    <b:Author>
      <b:Author>
        <b:NameList>
          <b:Person>
            <b:Last>Yang</b:Last>
            <b:First>M</b:First>
          </b:Person>
          <b:Person>
            <b:Last>Min</b:Last>
            <b:First>G</b:First>
          </b:Person>
          <b:Person>
            <b:Last>Yang</b:Last>
            <b:First>G</b:First>
          </b:Person>
          <b:Person>
            <b:Last>Li</b:Last>
            <b:First>Z</b:First>
          </b:Person>
        </b:NameList>
      </b:Author>
    </b:Author>
    <b:Title>Software rejuvenation in cluster computing systems with dependency between nodes</b:Title>
    <b:Pages>503–526</b:Pages>
    <b:Year>2014</b:Year>
    <b:JournalName>Computing</b:JournalName>
    <b:Volume>96</b:Volume>
    <b:DOI>10.1007/s00607-014-0385-x</b:DOI>
    <b:RefOrder>27</b:RefOrder>
  </b:Source>
  <b:Source>
    <b:Tag>Das191</b:Tag>
    <b:SourceType>ConferenceProceedings</b:SourceType>
    <b:Guid>{1D9C23ED-1136-4909-AAB9-3F7B220D4E02}</b:Guid>
    <b:Title>Toyota Smarthome: Real-World Activities of Daily Living</b:Title>
    <b:Year>2019</b:Year>
    <b:Author>
      <b:Author>
        <b:NameList>
          <b:Person>
            <b:Last>Das</b:Last>
            <b:First>S</b:First>
          </b:Person>
          <b:Person>
            <b:Last>Dai</b:Last>
            <b:First>R</b:First>
          </b:Person>
          <b:Person>
            <b:Last>Koperski</b:Last>
            <b:First>M</b:First>
          </b:Person>
          <b:Person>
            <b:Last>Minciullo</b:Last>
            <b:First>L</b:First>
          </b:Person>
          <b:Person>
            <b:Last>Garattoni</b:Last>
            <b:First>L</b:First>
          </b:Person>
          <b:Person>
            <b:Last>Bremond</b:Last>
            <b:First>F</b:First>
          </b:Person>
          <b:Person>
            <b:Last>Francesca</b:Last>
            <b:First>G</b:First>
          </b:Person>
        </b:NameList>
      </b:Author>
    </b:Author>
    <b:Pages>833-842</b:Pages>
    <b:ConferenceName>International Conference on Computer Vision</b:ConferenceName>
    <b:City>Seoul, Korea</b:City>
    <b:Publisher>IEEE</b:Publisher>
    <b:DOI>10.1109/ICCV.2019.00092</b:DOI>
    <b:RefOrder>28</b:RefOrder>
  </b:Source>
  <b:Source>
    <b:Tag>Ama21</b:Tag>
    <b:SourceType>InternetSite</b:SourceType>
    <b:Guid>{08F1FB80-5B9E-4FC3-BDC1-7AC4994A74E8}</b:Guid>
    <b:Title>Amazon Go</b:Title>
    <b:Year>2021</b:Year>
    <b:Author>
      <b:Author>
        <b:Corporate>Amazon</b:Corporate>
      </b:Author>
    </b:Author>
    <b:InternetSiteTitle>Amazon</b:InternetSiteTitle>
    <b:Month>June</b:Month>
    <b:Day>11</b:Day>
    <b:URL>https://www.amazon.com/b?node=16008589011</b:URL>
    <b:RefOrder>15</b:RefOrder>
  </b:Source>
  <b:Source>
    <b:Tag>Lit12</b:Tag>
    <b:SourceType>InternetSite</b:SourceType>
    <b:Guid>{C77586C4-1814-496B-99BD-D923EECB5AA2}</b:Guid>
    <b:Title>Consumer RGB-D Cameras and their Applications</b:Title>
    <b:InternetSiteTitle>University of California</b:InternetSiteTitle>
    <b:Year>2012</b:Year>
    <b:URL>https://alumni.cs.ucr.edu/~klitomis/files/RGBD-intro.pdf</b:URL>
    <b:Author>
      <b:Author>
        <b:NameList>
          <b:Person>
            <b:Last>Litomisky</b:Last>
            <b:First>K</b:First>
          </b:Person>
        </b:NameList>
      </b:Author>
    </b:Author>
    <b:JournalName>University of California, Riverside</b:JournalName>
    <b:Pages>1-20</b:Pages>
    <b:RefOrder>16</b:RefOrder>
  </b:Source>
  <b:Source>
    <b:Tag>Sne15</b:Tag>
    <b:SourceType>JournalArticle</b:SourceType>
    <b:Guid>{3C412F22-DCAC-4CB5-953C-7217EC0FAC5D}</b:Guid>
    <b:Author>
      <b:Author>
        <b:NameList>
          <b:Person>
            <b:Last>Snee</b:Last>
            <b:First>R</b:First>
          </b:Person>
        </b:NameList>
      </b:Author>
    </b:Author>
    <b:Title>Practical approach to data mining</b:Title>
    <b:JournalName>Quality Engineering</b:JournalName>
    <b:Year>2015</b:Year>
    <b:Pages>477-487</b:Pages>
    <b:Volume>27</b:Volume>
    <b:DOI>10.1080/08982112.2015.1065322</b:DOI>
    <b:Issue>4</b:Issue>
    <b:RefOrder>17</b:RefOrder>
  </b:Source>
  <b:Source>
    <b:Tag>Wac18</b:Tag>
    <b:SourceType>JournalArticle</b:SourceType>
    <b:Guid>{37A81D7F-AC07-4B15-B1E2-B0D87E9988E1}</b:Guid>
    <b:Title>Normative challenges of identification in the Internet of Things: privacy, profiling, discrimination, and the GDPR</b:Title>
    <b:JournalName>Computer Law &amp; Security Review</b:JournalName>
    <b:Year>2018</b:Year>
    <b:Pages>436-449</b:Pages>
    <b:Author>
      <b:Author>
        <b:NameList>
          <b:Person>
            <b:Last>Wachter</b:Last>
            <b:First>S</b:First>
          </b:Person>
        </b:NameList>
      </b:Author>
    </b:Author>
    <b:Month>June</b:Month>
    <b:Volume>34</b:Volume>
    <b:Issue>3</b:Issue>
    <b:YearAccessed>2020</b:YearAccessed>
    <b:MonthAccessed>May</b:MonthAccessed>
    <b:DayAccessed>16</b:DayAccessed>
    <b:DOI>https://doi.org/10.1016/j.clsr.2018.02.002</b:DOI>
    <b:RefOrder>18</b:RefOrder>
  </b:Source>
  <b:Source>
    <b:Tag>Mic18</b:Tag>
    <b:SourceType>InternetSite</b:SourceType>
    <b:Guid>{168F139D-74D4-4C99-879A-8E3210FF2B9A}</b:Guid>
    <b:Title>Why Do Keynote Speakers Keep Suggesting That Improving Security Is Possible?</b:Title>
    <b:Year>2018</b:Year>
    <b:Author>
      <b:Author>
        <b:NameList>
          <b:Person>
            <b:Last>Mickens</b:Last>
          </b:Person>
        </b:NameList>
      </b:Author>
    </b:Author>
    <b:ConferenceName>Usenix Security</b:ConferenceName>
    <b:InternetSiteTitle>YouTube</b:InternetSiteTitle>
    <b:Month>August</b:Month>
    <b:Day>16</b:Day>
    <b:URL>https://www.youtube.com/watch?v=ajGX7odA87k</b:URL>
    <b:RefOrder>19</b:RefOrder>
  </b:Source>
  <b:Source>
    <b:Tag>Sta18</b:Tag>
    <b:SourceType>InternetSite</b:SourceType>
    <b:Guid>{64CB2016-375F-41B3-AF99-6518754DF0D9}</b:Guid>
    <b:Title>Robotic Operating System</b:Title>
    <b:Year>2018</b:Year>
    <b:Author>
      <b:Author>
        <b:Corporate>Stanford Artificial Intelligence Laboratory et al.</b:Corporate>
      </b:Author>
    </b:Author>
    <b:URL>https://www.ros.org</b:URL>
    <b:RefOrder>7</b:RefOrder>
  </b:Source>
  <b:Source>
    <b:Tag>AWS21</b:Tag>
    <b:SourceType>InternetSite</b:SourceType>
    <b:Guid>{F2B616E3-F152-469D-8AF1-87E9D23D2347}</b:Guid>
    <b:Author>
      <b:Author>
        <b:Corporate>AWS</b:Corporate>
      </b:Author>
    </b:Author>
    <b:Title>AWS RoboMaker</b:Title>
    <b:InternetSiteTitle>Amazon Web Services</b:InternetSiteTitle>
    <b:Year>2021</b:Year>
    <b:URL>https://aws.amazon.com/robomaker/</b:URL>
    <b:RefOrder>9</b:RefOrder>
  </b:Source>
  <b:Source>
    <b:Tag>Bip18</b:Tag>
    <b:SourceType>Book</b:SourceType>
    <b:Guid>{8F410F1F-2A59-43C5-9D80-4519B490F3A9}</b:Guid>
    <b:Title>Robot Operating System Cookbook</b:Title>
    <b:Year>2018</b:Year>
    <b:Author>
      <b:Author>
        <b:NameList>
          <b:Person>
            <b:Last>Bipin</b:Last>
            <b:First>K</b:First>
          </b:Person>
        </b:NameList>
      </b:Author>
    </b:Author>
    <b:Publisher>Packet Publishing</b:Publisher>
    <b:RefOrder>8</b:RefOrder>
  </b:Source>
  <b:Source>
    <b:Tag>Ado21</b:Tag>
    <b:SourceType>InternetSite</b:SourceType>
    <b:Guid>{AF3B5359-9EAF-43E4-802D-E41BFFA3E2A1}</b:Guid>
    <b:Title>Mixamo</b:Title>
    <b:Year>2021</b:Year>
    <b:Author>
      <b:Author>
        <b:Corporate>Adobe</b:Corporate>
      </b:Author>
    </b:Author>
    <b:InternetSiteTitle>Animate 3D characters for games, film, and more</b:InternetSiteTitle>
    <b:URL>https://www.mixamo.com/</b:URL>
    <b:RefOrder>29</b:RefOrder>
  </b:Source>
  <b:Source>
    <b:Tag>CMU21</b:Tag>
    <b:SourceType>InternetSite</b:SourceType>
    <b:Guid>{A43130C4-63F7-427E-801E-B651E6659321}</b:Guid>
    <b:Author>
      <b:Author>
        <b:Corporate>CMU</b:Corporate>
      </b:Author>
    </b:Author>
    <b:Title>CMU Graphics Lab Motion Capture Database</b:Title>
    <b:InternetSiteTitle>Carnegie Mellon University</b:InternetSiteTitle>
    <b:Year>2021</b:Year>
    <b:URL>http://mocap.cs.cmu.edu/</b:URL>
    <b:RefOrder>10</b:RefOrder>
  </b:Source>
</b:Sources>
</file>

<file path=customXml/itemProps1.xml><?xml version="1.0" encoding="utf-8"?>
<ds:datastoreItem xmlns:ds="http://schemas.openxmlformats.org/officeDocument/2006/customXml" ds:itemID="{61E16021-CF2C-4EB0-893D-8264A9C320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277</TotalTime>
  <Pages>26</Pages>
  <Words>6961</Words>
  <Characters>39680</Characters>
  <Application>Microsoft Office Word</Application>
  <DocSecurity>0</DocSecurity>
  <Lines>330</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Bachmeier, Nate</cp:lastModifiedBy>
  <cp:revision>14</cp:revision>
  <dcterms:created xsi:type="dcterms:W3CDTF">2021-11-19T00:12:00Z</dcterms:created>
  <dcterms:modified xsi:type="dcterms:W3CDTF">2021-11-25T19:03:00Z</dcterms:modified>
</cp:coreProperties>
</file>